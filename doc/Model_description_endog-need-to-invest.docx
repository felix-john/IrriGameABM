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112" w:rsidRDefault="002321F5">
      <w:r>
        <w:t>Model description</w:t>
      </w:r>
    </w:p>
    <w:p w:rsidR="002321F5" w:rsidRDefault="002321F5"/>
    <w:p w:rsidR="002321F5" w:rsidRPr="00A02975" w:rsidRDefault="002321F5" w:rsidP="002321F5">
      <w:pPr>
        <w:pStyle w:val="KeinLeerraum"/>
        <w:jc w:val="both"/>
        <w:rPr>
          <w:rFonts w:ascii="Times New Roman" w:hAnsi="Times New Roman" w:cs="Times New Roman"/>
          <w:bCs/>
          <w:sz w:val="24"/>
          <w:szCs w:val="24"/>
        </w:rPr>
      </w:pPr>
      <w:r w:rsidRPr="00A02975">
        <w:rPr>
          <w:rFonts w:ascii="Times New Roman" w:hAnsi="Times New Roman" w:cs="Times New Roman"/>
          <w:bCs/>
          <w:sz w:val="24"/>
          <w:szCs w:val="24"/>
        </w:rPr>
        <w:tab/>
        <w:t>The models define agent types where each agent type is a representative agent for that type defined by a set of parameters. Some of the models below define two or three types of agents in the population of players. The calibration procedure estimates the mix of different agent types.</w:t>
      </w:r>
    </w:p>
    <w:p w:rsidR="002321F5" w:rsidRPr="00A02975" w:rsidRDefault="002321F5" w:rsidP="002321F5">
      <w:pPr>
        <w:pStyle w:val="berschrift2"/>
        <w:numPr>
          <w:ilvl w:val="0"/>
          <w:numId w:val="0"/>
        </w:numPr>
        <w:spacing w:before="0" w:after="0"/>
        <w:jc w:val="both"/>
        <w:rPr>
          <w:b w:val="0"/>
          <w:sz w:val="24"/>
          <w:szCs w:val="24"/>
        </w:rPr>
      </w:pPr>
    </w:p>
    <w:p w:rsidR="002321F5" w:rsidRPr="00A02975" w:rsidRDefault="002321F5" w:rsidP="002321F5">
      <w:pPr>
        <w:pStyle w:val="KeinLeerraum"/>
        <w:jc w:val="both"/>
        <w:rPr>
          <w:rFonts w:ascii="Times New Roman" w:hAnsi="Times New Roman" w:cs="Times New Roman"/>
          <w:bCs/>
          <w:sz w:val="24"/>
          <w:szCs w:val="24"/>
          <w:u w:val="single"/>
        </w:rPr>
      </w:pPr>
      <w:r w:rsidRPr="00A02975">
        <w:rPr>
          <w:rFonts w:ascii="Times New Roman" w:hAnsi="Times New Roman" w:cs="Times New Roman"/>
          <w:bCs/>
          <w:sz w:val="24"/>
          <w:szCs w:val="24"/>
          <w:u w:val="single"/>
        </w:rPr>
        <w:t>Selfish</w:t>
      </w:r>
      <w:r>
        <w:rPr>
          <w:rFonts w:ascii="Times New Roman" w:hAnsi="Times New Roman" w:cs="Times New Roman"/>
          <w:bCs/>
          <w:sz w:val="24"/>
          <w:szCs w:val="24"/>
          <w:u w:val="single"/>
        </w:rPr>
        <w:t xml:space="preserve"> rational agents</w:t>
      </w:r>
      <w:r w:rsidRPr="00A02975">
        <w:rPr>
          <w:rFonts w:ascii="Times New Roman" w:hAnsi="Times New Roman" w:cs="Times New Roman"/>
          <w:bCs/>
          <w:sz w:val="24"/>
          <w:szCs w:val="24"/>
          <w:u w:val="single"/>
        </w:rPr>
        <w:t xml:space="preserve"> </w:t>
      </w:r>
    </w:p>
    <w:p w:rsidR="002321F5" w:rsidRDefault="002321F5" w:rsidP="002321F5">
      <w:pPr>
        <w:pStyle w:val="KeinLeerraum"/>
        <w:jc w:val="both"/>
        <w:rPr>
          <w:rFonts w:ascii="Times New Roman" w:hAnsi="Times New Roman" w:cs="Times New Roman"/>
          <w:bCs/>
          <w:sz w:val="24"/>
          <w:szCs w:val="24"/>
        </w:rPr>
      </w:pPr>
      <w:r>
        <w:rPr>
          <w:rFonts w:ascii="Times New Roman" w:hAnsi="Times New Roman" w:cs="Times New Roman"/>
          <w:bCs/>
          <w:sz w:val="24"/>
          <w:szCs w:val="24"/>
        </w:rPr>
        <w:t>Investment: agent</w:t>
      </w:r>
      <w:r w:rsidRPr="00A02975">
        <w:rPr>
          <w:rFonts w:ascii="Times New Roman" w:hAnsi="Times New Roman" w:cs="Times New Roman"/>
          <w:bCs/>
          <w:sz w:val="24"/>
          <w:szCs w:val="24"/>
        </w:rPr>
        <w:t xml:space="preserve"> </w:t>
      </w:r>
      <w:r>
        <w:rPr>
          <w:rFonts w:ascii="Times New Roman" w:hAnsi="Times New Roman" w:cs="Times New Roman"/>
          <w:bCs/>
          <w:sz w:val="24"/>
          <w:szCs w:val="24"/>
        </w:rPr>
        <w:t>invests only if the investment leads to more earnings from extraction. Hence an upstream agent will invest if it</w:t>
      </w:r>
      <w:del w:id="0" w:author="Felix John" w:date="2017-07-05T15:28:00Z">
        <w:r w:rsidDel="00FB0430">
          <w:rPr>
            <w:rFonts w:ascii="Times New Roman" w:hAnsi="Times New Roman" w:cs="Times New Roman"/>
            <w:bCs/>
            <w:sz w:val="24"/>
            <w:szCs w:val="24"/>
          </w:rPr>
          <w:delText>’</w:delText>
        </w:r>
      </w:del>
      <w:r>
        <w:rPr>
          <w:rFonts w:ascii="Times New Roman" w:hAnsi="Times New Roman" w:cs="Times New Roman"/>
          <w:bCs/>
          <w:sz w:val="24"/>
          <w:szCs w:val="24"/>
        </w:rPr>
        <w:t>s investment lead</w:t>
      </w:r>
      <w:ins w:id="1" w:author="Felix John" w:date="2017-07-05T15:28:00Z">
        <w:r w:rsidR="00FB0430">
          <w:rPr>
            <w:rFonts w:ascii="Times New Roman" w:hAnsi="Times New Roman" w:cs="Times New Roman"/>
            <w:bCs/>
            <w:sz w:val="24"/>
            <w:szCs w:val="24"/>
          </w:rPr>
          <w:t>s</w:t>
        </w:r>
      </w:ins>
      <w:r>
        <w:rPr>
          <w:rFonts w:ascii="Times New Roman" w:hAnsi="Times New Roman" w:cs="Times New Roman"/>
          <w:bCs/>
          <w:sz w:val="24"/>
          <w:szCs w:val="24"/>
        </w:rPr>
        <w:t xml:space="preserve"> to an increase in the capacity of the infrastructure which will subsequently also lead to higher earnings from extraction. For example, if the infrastructure efficiency is 40 units </w:t>
      </w:r>
      <w:proofErr w:type="gramStart"/>
      <w:r>
        <w:rPr>
          <w:rFonts w:ascii="Times New Roman" w:hAnsi="Times New Roman" w:cs="Times New Roman"/>
          <w:bCs/>
          <w:sz w:val="24"/>
          <w:szCs w:val="24"/>
        </w:rPr>
        <w:t>an</w:t>
      </w:r>
      <w:proofErr w:type="gramEnd"/>
      <w:r>
        <w:rPr>
          <w:rFonts w:ascii="Times New Roman" w:hAnsi="Times New Roman" w:cs="Times New Roman"/>
          <w:bCs/>
          <w:sz w:val="24"/>
          <w:szCs w:val="24"/>
        </w:rPr>
        <w:t xml:space="preserve"> investment of 6 tokens by a selfish rational agent in position A leads to a capacity of 5 units of water per second, which leads to 10 tokens from crop production (250 units of water produces 10 tokens). Selfish agents in position D and E will never invest since selfish agents in positions A, B and C will never leave enough water for downstream agents to earn tokens from crop production.</w:t>
      </w:r>
    </w:p>
    <w:p w:rsidR="002321F5" w:rsidRPr="00A02975" w:rsidRDefault="002321F5" w:rsidP="002321F5">
      <w:pPr>
        <w:pStyle w:val="KeinLeerraum"/>
        <w:jc w:val="both"/>
        <w:rPr>
          <w:rFonts w:ascii="Times New Roman" w:hAnsi="Times New Roman" w:cs="Times New Roman"/>
          <w:bCs/>
          <w:sz w:val="24"/>
          <w:szCs w:val="24"/>
        </w:rPr>
      </w:pPr>
    </w:p>
    <w:p w:rsidR="002321F5" w:rsidRPr="00A02975" w:rsidRDefault="002321F5" w:rsidP="002321F5">
      <w:pPr>
        <w:pStyle w:val="KeinLeerraum"/>
        <w:jc w:val="both"/>
        <w:rPr>
          <w:rFonts w:ascii="Times New Roman" w:hAnsi="Times New Roman" w:cs="Times New Roman"/>
          <w:bCs/>
          <w:sz w:val="24"/>
          <w:szCs w:val="24"/>
        </w:rPr>
      </w:pPr>
      <w:r w:rsidRPr="00A02975">
        <w:rPr>
          <w:rFonts w:ascii="Times New Roman" w:hAnsi="Times New Roman" w:cs="Times New Roman"/>
          <w:bCs/>
          <w:sz w:val="24"/>
          <w:szCs w:val="24"/>
        </w:rPr>
        <w:t>Extrac</w:t>
      </w:r>
      <w:r>
        <w:rPr>
          <w:rFonts w:ascii="Times New Roman" w:hAnsi="Times New Roman" w:cs="Times New Roman"/>
          <w:bCs/>
          <w:sz w:val="24"/>
          <w:szCs w:val="24"/>
        </w:rPr>
        <w:t>tion: agent will always open their gate until 500 units of water are collected</w:t>
      </w:r>
      <w:r w:rsidRPr="00A02975">
        <w:rPr>
          <w:rFonts w:ascii="Times New Roman" w:hAnsi="Times New Roman" w:cs="Times New Roman"/>
          <w:bCs/>
          <w:sz w:val="24"/>
          <w:szCs w:val="24"/>
        </w:rPr>
        <w:t>.</w:t>
      </w:r>
    </w:p>
    <w:p w:rsidR="002321F5" w:rsidRPr="00A02975" w:rsidRDefault="002321F5" w:rsidP="002321F5">
      <w:pPr>
        <w:pStyle w:val="KeinLeerraum"/>
        <w:jc w:val="both"/>
        <w:rPr>
          <w:rFonts w:ascii="Times New Roman" w:hAnsi="Times New Roman" w:cs="Times New Roman"/>
          <w:bCs/>
          <w:sz w:val="24"/>
          <w:szCs w:val="24"/>
        </w:rPr>
      </w:pPr>
    </w:p>
    <w:p w:rsidR="002321F5" w:rsidRPr="00A02975" w:rsidRDefault="002321F5" w:rsidP="002321F5">
      <w:pPr>
        <w:pStyle w:val="KeinLeerraum"/>
        <w:jc w:val="both"/>
        <w:rPr>
          <w:rFonts w:ascii="Times New Roman" w:hAnsi="Times New Roman" w:cs="Times New Roman"/>
          <w:bCs/>
          <w:sz w:val="24"/>
          <w:szCs w:val="24"/>
          <w:u w:val="single"/>
        </w:rPr>
      </w:pPr>
      <w:r w:rsidRPr="00A02975">
        <w:rPr>
          <w:rFonts w:ascii="Times New Roman" w:hAnsi="Times New Roman" w:cs="Times New Roman"/>
          <w:bCs/>
          <w:sz w:val="24"/>
          <w:szCs w:val="24"/>
          <w:u w:val="single"/>
        </w:rPr>
        <w:t>Altruistic</w:t>
      </w:r>
      <w:r>
        <w:rPr>
          <w:rFonts w:ascii="Times New Roman" w:hAnsi="Times New Roman" w:cs="Times New Roman"/>
          <w:bCs/>
          <w:sz w:val="24"/>
          <w:szCs w:val="24"/>
          <w:u w:val="single"/>
        </w:rPr>
        <w:t xml:space="preserve"> agents</w:t>
      </w:r>
    </w:p>
    <w:p w:rsidR="002321F5" w:rsidRDefault="002321F5" w:rsidP="002321F5">
      <w:pPr>
        <w:pStyle w:val="KeinLeerraum"/>
        <w:jc w:val="both"/>
        <w:rPr>
          <w:rFonts w:ascii="Times New Roman" w:hAnsi="Times New Roman" w:cs="Times New Roman"/>
          <w:bCs/>
          <w:sz w:val="24"/>
          <w:szCs w:val="24"/>
        </w:rPr>
      </w:pPr>
      <w:r w:rsidRPr="00A02975">
        <w:rPr>
          <w:rFonts w:ascii="Times New Roman" w:hAnsi="Times New Roman" w:cs="Times New Roman"/>
          <w:bCs/>
          <w:sz w:val="24"/>
          <w:szCs w:val="24"/>
        </w:rPr>
        <w:t xml:space="preserve">Investment: </w:t>
      </w:r>
      <w:r>
        <w:rPr>
          <w:rFonts w:ascii="Times New Roman" w:hAnsi="Times New Roman" w:cs="Times New Roman"/>
          <w:bCs/>
          <w:sz w:val="24"/>
          <w:szCs w:val="24"/>
        </w:rPr>
        <w:t>agent will always invest one fifth of the investment needed to reach a minimal infrastructure efficiency of 66</w:t>
      </w:r>
      <w:r w:rsidRPr="00A02975">
        <w:rPr>
          <w:rFonts w:ascii="Times New Roman" w:hAnsi="Times New Roman" w:cs="Times New Roman"/>
          <w:bCs/>
          <w:sz w:val="24"/>
          <w:szCs w:val="24"/>
        </w:rPr>
        <w:t>.</w:t>
      </w:r>
    </w:p>
    <w:p w:rsidR="002321F5" w:rsidRPr="00A02975" w:rsidRDefault="002321F5" w:rsidP="002321F5">
      <w:pPr>
        <w:pStyle w:val="KeinLeerraum"/>
        <w:jc w:val="both"/>
        <w:rPr>
          <w:rFonts w:ascii="Times New Roman" w:hAnsi="Times New Roman" w:cs="Times New Roman"/>
          <w:bCs/>
          <w:sz w:val="24"/>
          <w:szCs w:val="24"/>
        </w:rPr>
      </w:pPr>
    </w:p>
    <w:p w:rsidR="002321F5" w:rsidRPr="00A02975" w:rsidRDefault="002321F5" w:rsidP="002321F5">
      <w:pPr>
        <w:pStyle w:val="KeinLeerraum"/>
        <w:jc w:val="both"/>
        <w:rPr>
          <w:rFonts w:ascii="Times New Roman" w:hAnsi="Times New Roman" w:cs="Times New Roman"/>
          <w:bCs/>
          <w:sz w:val="24"/>
          <w:szCs w:val="24"/>
        </w:rPr>
      </w:pPr>
      <w:r w:rsidRPr="00A02975">
        <w:rPr>
          <w:rFonts w:ascii="Times New Roman" w:hAnsi="Times New Roman" w:cs="Times New Roman"/>
          <w:bCs/>
          <w:sz w:val="24"/>
          <w:szCs w:val="24"/>
        </w:rPr>
        <w:t xml:space="preserve">Extraction: </w:t>
      </w:r>
      <w:r>
        <w:rPr>
          <w:rFonts w:ascii="Times New Roman" w:hAnsi="Times New Roman" w:cs="Times New Roman"/>
          <w:bCs/>
          <w:sz w:val="24"/>
          <w:szCs w:val="24"/>
        </w:rPr>
        <w:t>agent will keep gate open until one fifth of the water available during 50 seconds is collected.</w:t>
      </w:r>
    </w:p>
    <w:p w:rsidR="002321F5" w:rsidRPr="00A02975" w:rsidRDefault="002321F5" w:rsidP="002321F5">
      <w:pPr>
        <w:pStyle w:val="KeinLeerraum"/>
        <w:jc w:val="both"/>
        <w:rPr>
          <w:rFonts w:ascii="Times New Roman" w:hAnsi="Times New Roman" w:cs="Times New Roman"/>
          <w:bCs/>
          <w:sz w:val="24"/>
          <w:szCs w:val="24"/>
        </w:rPr>
      </w:pPr>
    </w:p>
    <w:p w:rsidR="002321F5" w:rsidRPr="00A02975" w:rsidRDefault="002321F5" w:rsidP="002321F5">
      <w:pPr>
        <w:pStyle w:val="KeinLeerraum"/>
        <w:jc w:val="both"/>
        <w:rPr>
          <w:rFonts w:ascii="Times New Roman" w:hAnsi="Times New Roman" w:cs="Times New Roman"/>
          <w:bCs/>
          <w:sz w:val="24"/>
          <w:szCs w:val="24"/>
          <w:u w:val="single"/>
        </w:rPr>
      </w:pPr>
      <w:r w:rsidRPr="00A02975">
        <w:rPr>
          <w:rFonts w:ascii="Times New Roman" w:hAnsi="Times New Roman" w:cs="Times New Roman"/>
          <w:bCs/>
          <w:sz w:val="24"/>
          <w:szCs w:val="24"/>
          <w:u w:val="single"/>
        </w:rPr>
        <w:t>Random</w:t>
      </w:r>
      <w:r>
        <w:rPr>
          <w:rFonts w:ascii="Times New Roman" w:hAnsi="Times New Roman" w:cs="Times New Roman"/>
          <w:bCs/>
          <w:sz w:val="24"/>
          <w:szCs w:val="24"/>
          <w:u w:val="single"/>
        </w:rPr>
        <w:t xml:space="preserve"> decisions</w:t>
      </w:r>
    </w:p>
    <w:p w:rsidR="002321F5" w:rsidRDefault="002321F5" w:rsidP="002321F5">
      <w:pPr>
        <w:pStyle w:val="KeinLeerraum"/>
        <w:jc w:val="both"/>
        <w:rPr>
          <w:rFonts w:ascii="Times New Roman" w:hAnsi="Times New Roman" w:cs="Times New Roman"/>
          <w:bCs/>
          <w:sz w:val="24"/>
          <w:szCs w:val="24"/>
        </w:rPr>
      </w:pPr>
      <w:r>
        <w:rPr>
          <w:rFonts w:ascii="Times New Roman" w:hAnsi="Times New Roman" w:cs="Times New Roman"/>
          <w:bCs/>
          <w:sz w:val="24"/>
          <w:szCs w:val="24"/>
        </w:rPr>
        <w:t>Investment: agent</w:t>
      </w:r>
      <w:r w:rsidRPr="00A02975">
        <w:rPr>
          <w:rFonts w:ascii="Times New Roman" w:hAnsi="Times New Roman" w:cs="Times New Roman"/>
          <w:bCs/>
          <w:sz w:val="24"/>
          <w:szCs w:val="24"/>
        </w:rPr>
        <w:t xml:space="preserve"> invest</w:t>
      </w:r>
      <w:r>
        <w:rPr>
          <w:rFonts w:ascii="Times New Roman" w:hAnsi="Times New Roman" w:cs="Times New Roman"/>
          <w:bCs/>
          <w:sz w:val="24"/>
          <w:szCs w:val="24"/>
        </w:rPr>
        <w:t>s</w:t>
      </w:r>
      <w:r w:rsidRPr="00A02975">
        <w:rPr>
          <w:rFonts w:ascii="Times New Roman" w:hAnsi="Times New Roman" w:cs="Times New Roman"/>
          <w:bCs/>
          <w:sz w:val="24"/>
          <w:szCs w:val="24"/>
        </w:rPr>
        <w:t xml:space="preserve"> an integer amount uniformly distributed in the interval [0</w:t>
      </w:r>
      <w:ins w:id="2" w:author="Felix John" w:date="2017-07-05T15:52:00Z">
        <w:r w:rsidR="001F598B">
          <w:rPr>
            <w:rFonts w:ascii="Times New Roman" w:hAnsi="Times New Roman" w:cs="Times New Roman"/>
            <w:bCs/>
            <w:sz w:val="24"/>
            <w:szCs w:val="24"/>
          </w:rPr>
          <w:t>,</w:t>
        </w:r>
      </w:ins>
      <w:del w:id="3" w:author="Felix John" w:date="2017-07-05T15:52:00Z">
        <w:r w:rsidRPr="00A02975" w:rsidDel="001F598B">
          <w:rPr>
            <w:rFonts w:ascii="Times New Roman" w:hAnsi="Times New Roman" w:cs="Times New Roman"/>
            <w:bCs/>
            <w:sz w:val="24"/>
            <w:szCs w:val="24"/>
          </w:rPr>
          <w:delText xml:space="preserve"> </w:delText>
        </w:r>
      </w:del>
      <w:r w:rsidRPr="00A02975">
        <w:rPr>
          <w:rFonts w:ascii="Times New Roman" w:hAnsi="Times New Roman" w:cs="Times New Roman"/>
          <w:bCs/>
          <w:sz w:val="24"/>
          <w:szCs w:val="24"/>
        </w:rPr>
        <w:t xml:space="preserve"> 10].</w:t>
      </w:r>
    </w:p>
    <w:p w:rsidR="002321F5" w:rsidRPr="00A02975" w:rsidRDefault="002321F5" w:rsidP="002321F5">
      <w:pPr>
        <w:pStyle w:val="KeinLeerraum"/>
        <w:jc w:val="both"/>
        <w:rPr>
          <w:rFonts w:ascii="Times New Roman" w:hAnsi="Times New Roman" w:cs="Times New Roman"/>
          <w:bCs/>
          <w:sz w:val="24"/>
          <w:szCs w:val="24"/>
        </w:rPr>
      </w:pPr>
    </w:p>
    <w:p w:rsidR="002321F5" w:rsidRPr="00A02975" w:rsidRDefault="002321F5" w:rsidP="002321F5">
      <w:pPr>
        <w:pStyle w:val="KeinLeerraum"/>
        <w:jc w:val="both"/>
        <w:rPr>
          <w:rFonts w:ascii="Times New Roman" w:hAnsi="Times New Roman" w:cs="Times New Roman"/>
          <w:bCs/>
          <w:sz w:val="24"/>
          <w:szCs w:val="24"/>
        </w:rPr>
      </w:pPr>
      <w:r w:rsidRPr="00A02975">
        <w:rPr>
          <w:rFonts w:ascii="Times New Roman" w:hAnsi="Times New Roman" w:cs="Times New Roman"/>
          <w:bCs/>
          <w:sz w:val="24"/>
          <w:szCs w:val="24"/>
        </w:rPr>
        <w:t>Extraction: agent</w:t>
      </w:r>
      <w:r>
        <w:rPr>
          <w:rFonts w:ascii="Times New Roman" w:hAnsi="Times New Roman" w:cs="Times New Roman"/>
          <w:bCs/>
          <w:sz w:val="24"/>
          <w:szCs w:val="24"/>
        </w:rPr>
        <w:t xml:space="preserve"> decides each second to open or close the gate with probability = 0.5.</w:t>
      </w:r>
    </w:p>
    <w:p w:rsidR="002321F5" w:rsidRPr="00A02975" w:rsidRDefault="002321F5" w:rsidP="002321F5">
      <w:pPr>
        <w:pStyle w:val="berschrift2"/>
        <w:numPr>
          <w:ilvl w:val="0"/>
          <w:numId w:val="0"/>
        </w:numPr>
        <w:spacing w:before="0" w:after="0"/>
        <w:jc w:val="both"/>
        <w:rPr>
          <w:b w:val="0"/>
          <w:sz w:val="24"/>
          <w:szCs w:val="24"/>
        </w:rPr>
      </w:pPr>
    </w:p>
    <w:p w:rsidR="002321F5" w:rsidRPr="00A02975" w:rsidRDefault="002321F5" w:rsidP="002321F5">
      <w:pPr>
        <w:pStyle w:val="KeinLeerraum"/>
        <w:jc w:val="both"/>
        <w:rPr>
          <w:rFonts w:ascii="Times New Roman" w:hAnsi="Times New Roman" w:cs="Times New Roman"/>
          <w:bCs/>
          <w:sz w:val="24"/>
          <w:szCs w:val="24"/>
          <w:u w:val="single"/>
        </w:rPr>
      </w:pPr>
      <w:r w:rsidRPr="00A02975">
        <w:rPr>
          <w:rFonts w:ascii="Times New Roman" w:hAnsi="Times New Roman" w:cs="Times New Roman"/>
          <w:bCs/>
          <w:sz w:val="24"/>
          <w:szCs w:val="24"/>
          <w:u w:val="single"/>
        </w:rPr>
        <w:t xml:space="preserve">Mixed </w:t>
      </w:r>
      <w:r>
        <w:rPr>
          <w:rFonts w:ascii="Times New Roman" w:hAnsi="Times New Roman" w:cs="Times New Roman"/>
          <w:bCs/>
          <w:sz w:val="24"/>
          <w:szCs w:val="24"/>
          <w:u w:val="single"/>
        </w:rPr>
        <w:t xml:space="preserve">null model </w:t>
      </w:r>
    </w:p>
    <w:p w:rsidR="002321F5" w:rsidRPr="00A02975" w:rsidRDefault="002321F5" w:rsidP="002321F5">
      <w:pPr>
        <w:pStyle w:val="KeinLeerraum"/>
        <w:jc w:val="both"/>
        <w:rPr>
          <w:rFonts w:ascii="Times New Roman" w:hAnsi="Times New Roman" w:cs="Times New Roman"/>
          <w:bCs/>
          <w:sz w:val="24"/>
          <w:szCs w:val="24"/>
        </w:rPr>
      </w:pPr>
      <w:r>
        <w:rPr>
          <w:rFonts w:ascii="Times New Roman" w:hAnsi="Times New Roman" w:cs="Times New Roman"/>
          <w:bCs/>
          <w:sz w:val="24"/>
          <w:szCs w:val="24"/>
        </w:rPr>
        <w:t xml:space="preserve">We allocate the distribution of the three types of agents. </w:t>
      </w:r>
      <w:r w:rsidRPr="00A02975">
        <w:rPr>
          <w:rFonts w:ascii="Times New Roman" w:hAnsi="Times New Roman" w:cs="Times New Roman"/>
          <w:bCs/>
          <w:sz w:val="24"/>
          <w:szCs w:val="24"/>
        </w:rPr>
        <w:t xml:space="preserve">Agents can act selfish, altruistic or random </w:t>
      </w:r>
      <w:r>
        <w:rPr>
          <w:rFonts w:ascii="Times New Roman" w:hAnsi="Times New Roman" w:cs="Times New Roman"/>
          <w:bCs/>
          <w:sz w:val="24"/>
          <w:szCs w:val="24"/>
        </w:rPr>
        <w:t xml:space="preserve">with </w:t>
      </w:r>
      <w:r w:rsidRPr="00A02975">
        <w:rPr>
          <w:rFonts w:ascii="Times New Roman" w:hAnsi="Times New Roman" w:cs="Times New Roman"/>
          <w:bCs/>
          <w:sz w:val="24"/>
          <w:szCs w:val="24"/>
        </w:rPr>
        <w:t xml:space="preserve">probability </w:t>
      </w:r>
      <w:proofErr w:type="spellStart"/>
      <w:r w:rsidRPr="00A02975">
        <w:rPr>
          <w:rFonts w:ascii="Times New Roman" w:hAnsi="Times New Roman" w:cs="Times New Roman"/>
          <w:bCs/>
          <w:i/>
          <w:sz w:val="24"/>
          <w:szCs w:val="24"/>
        </w:rPr>
        <w:t>p</w:t>
      </w:r>
      <w:r w:rsidRPr="00A02975">
        <w:rPr>
          <w:rFonts w:ascii="Times New Roman" w:hAnsi="Times New Roman" w:cs="Times New Roman"/>
          <w:bCs/>
          <w:i/>
          <w:sz w:val="24"/>
          <w:szCs w:val="24"/>
          <w:vertAlign w:val="subscript"/>
        </w:rPr>
        <w:t>s</w:t>
      </w:r>
      <w:proofErr w:type="spellEnd"/>
      <w:r w:rsidRPr="00A02975">
        <w:rPr>
          <w:rFonts w:ascii="Times New Roman" w:hAnsi="Times New Roman" w:cs="Times New Roman"/>
          <w:bCs/>
          <w:sz w:val="24"/>
          <w:szCs w:val="24"/>
        </w:rPr>
        <w:t xml:space="preserve"> (probability of being selfish), </w:t>
      </w:r>
      <w:proofErr w:type="spellStart"/>
      <w:r w:rsidRPr="00A02975">
        <w:rPr>
          <w:rFonts w:ascii="Times New Roman" w:hAnsi="Times New Roman" w:cs="Times New Roman"/>
          <w:bCs/>
          <w:i/>
          <w:sz w:val="24"/>
          <w:szCs w:val="24"/>
        </w:rPr>
        <w:t>p</w:t>
      </w:r>
      <w:r w:rsidRPr="00A02975">
        <w:rPr>
          <w:rFonts w:ascii="Times New Roman" w:hAnsi="Times New Roman" w:cs="Times New Roman"/>
          <w:bCs/>
          <w:i/>
          <w:sz w:val="24"/>
          <w:szCs w:val="24"/>
          <w:vertAlign w:val="subscript"/>
        </w:rPr>
        <w:t>r</w:t>
      </w:r>
      <w:proofErr w:type="spellEnd"/>
      <w:r w:rsidRPr="00A02975">
        <w:rPr>
          <w:rFonts w:ascii="Times New Roman" w:hAnsi="Times New Roman" w:cs="Times New Roman"/>
          <w:bCs/>
          <w:i/>
          <w:sz w:val="24"/>
          <w:szCs w:val="24"/>
          <w:vertAlign w:val="subscript"/>
        </w:rPr>
        <w:t xml:space="preserve"> </w:t>
      </w:r>
      <w:r w:rsidRPr="00A02975">
        <w:rPr>
          <w:rFonts w:ascii="Times New Roman" w:hAnsi="Times New Roman" w:cs="Times New Roman"/>
          <w:bCs/>
          <w:sz w:val="24"/>
          <w:szCs w:val="24"/>
        </w:rPr>
        <w:t xml:space="preserve">(probability of being random) and </w:t>
      </w:r>
      <w:r w:rsidRPr="00A02975">
        <w:rPr>
          <w:rFonts w:ascii="Times New Roman" w:hAnsi="Times New Roman" w:cs="Times New Roman"/>
          <w:bCs/>
          <w:i/>
          <w:sz w:val="24"/>
          <w:szCs w:val="24"/>
        </w:rPr>
        <w:t>p</w:t>
      </w:r>
      <w:r w:rsidRPr="00A02975">
        <w:rPr>
          <w:rFonts w:ascii="Times New Roman" w:hAnsi="Times New Roman" w:cs="Times New Roman"/>
          <w:bCs/>
          <w:i/>
          <w:sz w:val="24"/>
          <w:szCs w:val="24"/>
          <w:vertAlign w:val="subscript"/>
        </w:rPr>
        <w:t>a</w:t>
      </w:r>
      <w:r w:rsidRPr="00A02975">
        <w:rPr>
          <w:rFonts w:ascii="Times New Roman" w:hAnsi="Times New Roman" w:cs="Times New Roman"/>
          <w:bCs/>
          <w:sz w:val="24"/>
          <w:szCs w:val="24"/>
        </w:rPr>
        <w:t xml:space="preserve"> </w:t>
      </w:r>
      <w:r w:rsidRPr="00A02975">
        <w:rPr>
          <w:rFonts w:ascii="Times New Roman" w:hAnsi="Times New Roman" w:cs="Times New Roman"/>
          <w:bCs/>
          <w:i/>
          <w:sz w:val="24"/>
          <w:szCs w:val="24"/>
        </w:rPr>
        <w:t>=</w:t>
      </w:r>
      <w:r w:rsidRPr="00A02975">
        <w:rPr>
          <w:rFonts w:ascii="Times New Roman" w:hAnsi="Times New Roman" w:cs="Times New Roman"/>
          <w:bCs/>
          <w:sz w:val="24"/>
          <w:szCs w:val="24"/>
        </w:rPr>
        <w:t xml:space="preserve"> 1</w:t>
      </w:r>
      <w:r w:rsidRPr="00A02975">
        <w:rPr>
          <w:rFonts w:ascii="Times New Roman" w:hAnsi="Times New Roman" w:cs="Times New Roman"/>
          <w:bCs/>
          <w:i/>
          <w:sz w:val="24"/>
          <w:szCs w:val="24"/>
        </w:rPr>
        <w:t xml:space="preserve"> –</w:t>
      </w:r>
      <w:r w:rsidRPr="00A02975">
        <w:rPr>
          <w:rFonts w:ascii="Times New Roman" w:hAnsi="Times New Roman" w:cs="Times New Roman"/>
          <w:bCs/>
          <w:sz w:val="24"/>
          <w:szCs w:val="24"/>
        </w:rPr>
        <w:t xml:space="preserve"> (</w:t>
      </w:r>
      <w:proofErr w:type="spellStart"/>
      <w:r w:rsidRPr="00A02975">
        <w:rPr>
          <w:rFonts w:ascii="Times New Roman" w:hAnsi="Times New Roman" w:cs="Times New Roman"/>
          <w:bCs/>
          <w:i/>
          <w:sz w:val="24"/>
          <w:szCs w:val="24"/>
        </w:rPr>
        <w:t>p</w:t>
      </w:r>
      <w:r w:rsidRPr="00A02975">
        <w:rPr>
          <w:rFonts w:ascii="Times New Roman" w:hAnsi="Times New Roman" w:cs="Times New Roman"/>
          <w:bCs/>
          <w:i/>
          <w:sz w:val="24"/>
          <w:szCs w:val="24"/>
          <w:vertAlign w:val="subscript"/>
        </w:rPr>
        <w:t>s</w:t>
      </w:r>
      <w:proofErr w:type="spellEnd"/>
      <w:r w:rsidRPr="00A02975">
        <w:rPr>
          <w:rFonts w:ascii="Times New Roman" w:hAnsi="Times New Roman" w:cs="Times New Roman"/>
          <w:bCs/>
          <w:sz w:val="24"/>
          <w:szCs w:val="24"/>
        </w:rPr>
        <w:t xml:space="preserve"> </w:t>
      </w:r>
      <w:r w:rsidRPr="00A02975">
        <w:rPr>
          <w:rFonts w:ascii="Times New Roman" w:hAnsi="Times New Roman" w:cs="Times New Roman"/>
          <w:bCs/>
          <w:i/>
          <w:sz w:val="24"/>
          <w:szCs w:val="24"/>
        </w:rPr>
        <w:t>+</w:t>
      </w:r>
      <w:r w:rsidRPr="00A02975">
        <w:rPr>
          <w:rFonts w:ascii="Times New Roman" w:hAnsi="Times New Roman" w:cs="Times New Roman"/>
          <w:bCs/>
          <w:sz w:val="24"/>
          <w:szCs w:val="24"/>
        </w:rPr>
        <w:t xml:space="preserve"> </w:t>
      </w:r>
      <w:proofErr w:type="spellStart"/>
      <w:r w:rsidRPr="00A02975">
        <w:rPr>
          <w:rFonts w:ascii="Times New Roman" w:hAnsi="Times New Roman" w:cs="Times New Roman"/>
          <w:bCs/>
          <w:i/>
          <w:sz w:val="24"/>
          <w:szCs w:val="24"/>
        </w:rPr>
        <w:t>p</w:t>
      </w:r>
      <w:r w:rsidRPr="00A02975">
        <w:rPr>
          <w:rFonts w:ascii="Times New Roman" w:hAnsi="Times New Roman" w:cs="Times New Roman"/>
          <w:bCs/>
          <w:i/>
          <w:sz w:val="24"/>
          <w:szCs w:val="24"/>
          <w:vertAlign w:val="subscript"/>
        </w:rPr>
        <w:t>r</w:t>
      </w:r>
      <w:proofErr w:type="spellEnd"/>
      <w:r w:rsidRPr="00A02975">
        <w:rPr>
          <w:rFonts w:ascii="Times New Roman" w:hAnsi="Times New Roman" w:cs="Times New Roman"/>
          <w:bCs/>
          <w:sz w:val="24"/>
          <w:szCs w:val="24"/>
        </w:rPr>
        <w:t xml:space="preserve">) (probability of being altruistic). After an agent is classified as selfish, altruistic or random, </w:t>
      </w:r>
      <w:r>
        <w:rPr>
          <w:rFonts w:ascii="Times New Roman" w:hAnsi="Times New Roman" w:cs="Times New Roman"/>
          <w:bCs/>
          <w:sz w:val="24"/>
          <w:szCs w:val="24"/>
        </w:rPr>
        <w:t>s</w:t>
      </w:r>
      <w:r w:rsidRPr="00A02975">
        <w:rPr>
          <w:rFonts w:ascii="Times New Roman" w:hAnsi="Times New Roman" w:cs="Times New Roman"/>
          <w:bCs/>
          <w:sz w:val="24"/>
          <w:szCs w:val="24"/>
        </w:rPr>
        <w:t>he follows the rules of investment and extrac</w:t>
      </w:r>
      <w:r>
        <w:rPr>
          <w:rFonts w:ascii="Times New Roman" w:hAnsi="Times New Roman" w:cs="Times New Roman"/>
          <w:bCs/>
          <w:sz w:val="24"/>
          <w:szCs w:val="24"/>
        </w:rPr>
        <w:t>tion previously described</w:t>
      </w:r>
      <w:r w:rsidRPr="00A02975">
        <w:rPr>
          <w:rFonts w:ascii="Times New Roman" w:hAnsi="Times New Roman" w:cs="Times New Roman"/>
          <w:bCs/>
          <w:sz w:val="24"/>
          <w:szCs w:val="24"/>
        </w:rPr>
        <w:t xml:space="preserve">. </w:t>
      </w:r>
    </w:p>
    <w:p w:rsidR="002321F5" w:rsidRDefault="002321F5" w:rsidP="002321F5">
      <w:pPr>
        <w:pStyle w:val="KeinLeerraum"/>
        <w:jc w:val="both"/>
        <w:rPr>
          <w:rFonts w:ascii="Times New Roman" w:hAnsi="Times New Roman" w:cs="Times New Roman"/>
          <w:bCs/>
          <w:sz w:val="24"/>
          <w:szCs w:val="24"/>
        </w:rPr>
      </w:pPr>
    </w:p>
    <w:p w:rsidR="002321F5" w:rsidRDefault="002321F5" w:rsidP="002321F5">
      <w:pPr>
        <w:pStyle w:val="KeinLeerraum"/>
        <w:jc w:val="both"/>
        <w:rPr>
          <w:rFonts w:ascii="Times New Roman" w:hAnsi="Times New Roman" w:cs="Times New Roman"/>
          <w:bCs/>
          <w:sz w:val="24"/>
          <w:szCs w:val="24"/>
          <w:u w:val="single"/>
        </w:rPr>
      </w:pPr>
      <w:r>
        <w:rPr>
          <w:rFonts w:ascii="Times New Roman" w:hAnsi="Times New Roman" w:cs="Times New Roman"/>
          <w:bCs/>
          <w:sz w:val="24"/>
          <w:szCs w:val="24"/>
          <w:u w:val="single"/>
        </w:rPr>
        <w:t>Conditional cooperation &amp; reciprocity</w:t>
      </w:r>
    </w:p>
    <w:p w:rsidR="002321F5" w:rsidRDefault="002321F5" w:rsidP="002321F5">
      <w:pPr>
        <w:pStyle w:val="KeinLeerraum"/>
        <w:jc w:val="both"/>
        <w:rPr>
          <w:rFonts w:ascii="Times New Roman" w:hAnsi="Times New Roman" w:cs="Times New Roman"/>
          <w:bCs/>
          <w:sz w:val="24"/>
          <w:szCs w:val="24"/>
        </w:rPr>
      </w:pPr>
      <w:r>
        <w:rPr>
          <w:rFonts w:ascii="Times New Roman" w:hAnsi="Times New Roman" w:cs="Times New Roman"/>
          <w:bCs/>
          <w:sz w:val="24"/>
          <w:szCs w:val="24"/>
        </w:rPr>
        <w:t>This model is based on the observation that people cooperate if they expect and/or observe others will cooperate too (</w:t>
      </w:r>
      <w:proofErr w:type="spellStart"/>
      <w:r>
        <w:rPr>
          <w:rFonts w:ascii="Times New Roman" w:hAnsi="Times New Roman" w:cs="Times New Roman"/>
          <w:bCs/>
          <w:sz w:val="24"/>
          <w:szCs w:val="24"/>
        </w:rPr>
        <w:t>Ostrom</w:t>
      </w:r>
      <w:proofErr w:type="spellEnd"/>
      <w:r>
        <w:rPr>
          <w:rFonts w:ascii="Times New Roman" w:hAnsi="Times New Roman" w:cs="Times New Roman"/>
          <w:bCs/>
          <w:sz w:val="24"/>
          <w:szCs w:val="24"/>
        </w:rPr>
        <w:t xml:space="preserve">, 1998; Van Lange et al. 2013). We assume that an agent </w:t>
      </w:r>
      <w:proofErr w:type="spellStart"/>
      <w:r w:rsidRPr="00CA118E">
        <w:rPr>
          <w:rFonts w:ascii="Times New Roman" w:hAnsi="Times New Roman" w:cs="Times New Roman"/>
          <w:bCs/>
          <w:i/>
          <w:sz w:val="24"/>
          <w:szCs w:val="24"/>
        </w:rPr>
        <w:t>i</w:t>
      </w:r>
      <w:proofErr w:type="spellEnd"/>
      <w:r w:rsidRPr="00CA118E">
        <w:rPr>
          <w:rFonts w:ascii="Times New Roman" w:hAnsi="Times New Roman" w:cs="Times New Roman"/>
          <w:bCs/>
          <w:i/>
          <w:sz w:val="24"/>
          <w:szCs w:val="24"/>
        </w:rPr>
        <w:t xml:space="preserve"> </w:t>
      </w:r>
      <w:r>
        <w:rPr>
          <w:rFonts w:ascii="Times New Roman" w:hAnsi="Times New Roman" w:cs="Times New Roman"/>
          <w:bCs/>
          <w:sz w:val="24"/>
          <w:szCs w:val="24"/>
        </w:rPr>
        <w:t xml:space="preserve">has the expectation EC that </w:t>
      </w:r>
      <w:commentRangeStart w:id="4"/>
      <w:r>
        <w:rPr>
          <w:rFonts w:ascii="Times New Roman" w:hAnsi="Times New Roman" w:cs="Times New Roman"/>
          <w:bCs/>
          <w:sz w:val="24"/>
          <w:szCs w:val="24"/>
        </w:rPr>
        <w:t xml:space="preserve">agent </w:t>
      </w:r>
      <w:proofErr w:type="spellStart"/>
      <w:r w:rsidRPr="00CA118E">
        <w:rPr>
          <w:rFonts w:ascii="Times New Roman" w:hAnsi="Times New Roman" w:cs="Times New Roman"/>
          <w:bCs/>
          <w:i/>
          <w:sz w:val="24"/>
          <w:szCs w:val="24"/>
        </w:rPr>
        <w:t>i</w:t>
      </w:r>
      <w:commentRangeEnd w:id="4"/>
      <w:proofErr w:type="spellEnd"/>
      <w:r w:rsidR="001F598B">
        <w:rPr>
          <w:rStyle w:val="Kommentarzeichen"/>
          <w:rFonts w:ascii="Times New Roman" w:eastAsia="Times New Roman" w:hAnsi="Times New Roman" w:cs="Times New Roman"/>
        </w:rPr>
        <w:commentReference w:id="4"/>
      </w:r>
      <w:r>
        <w:rPr>
          <w:rFonts w:ascii="Times New Roman" w:hAnsi="Times New Roman" w:cs="Times New Roman"/>
          <w:bCs/>
          <w:sz w:val="24"/>
          <w:szCs w:val="24"/>
        </w:rPr>
        <w:t xml:space="preserve"> will follow the cooperative norm. </w:t>
      </w:r>
    </w:p>
    <w:p w:rsidR="002321F5" w:rsidRDefault="002321F5" w:rsidP="002321F5">
      <w:pPr>
        <w:pStyle w:val="KeinLeerraum"/>
        <w:jc w:val="both"/>
        <w:rPr>
          <w:rFonts w:ascii="Times New Roman" w:hAnsi="Times New Roman" w:cs="Times New Roman"/>
          <w:bCs/>
          <w:sz w:val="24"/>
          <w:szCs w:val="24"/>
        </w:rPr>
      </w:pPr>
      <w:r>
        <w:rPr>
          <w:rFonts w:ascii="Times New Roman" w:hAnsi="Times New Roman" w:cs="Times New Roman"/>
          <w:bCs/>
          <w:sz w:val="24"/>
          <w:szCs w:val="24"/>
        </w:rPr>
        <w:tab/>
      </w:r>
    </w:p>
    <w:p w:rsidR="002321F5" w:rsidRDefault="002321F5" w:rsidP="002321F5">
      <w:pPr>
        <w:pStyle w:val="KeinLeerraum"/>
        <w:jc w:val="both"/>
        <w:rPr>
          <w:rFonts w:ascii="Times New Roman" w:hAnsi="Times New Roman" w:cs="Times New Roman"/>
          <w:bCs/>
          <w:sz w:val="24"/>
          <w:szCs w:val="24"/>
        </w:rPr>
      </w:pPr>
      <w:r>
        <w:rPr>
          <w:rFonts w:ascii="Times New Roman" w:hAnsi="Times New Roman" w:cs="Times New Roman"/>
          <w:bCs/>
          <w:sz w:val="24"/>
          <w:szCs w:val="24"/>
        </w:rPr>
        <w:t>Agents are assumed to have an initial level of expectations in the cooperation of others defined as EC</w:t>
      </w:r>
      <w:r>
        <w:rPr>
          <w:rFonts w:ascii="Times New Roman" w:hAnsi="Times New Roman" w:cs="Times New Roman"/>
          <w:bCs/>
          <w:sz w:val="24"/>
          <w:szCs w:val="24"/>
          <w:vertAlign w:val="subscript"/>
        </w:rPr>
        <w:t>0</w:t>
      </w:r>
      <w:r>
        <w:rPr>
          <w:rFonts w:ascii="Times New Roman" w:hAnsi="Times New Roman" w:cs="Times New Roman"/>
          <w:bCs/>
          <w:sz w:val="24"/>
          <w:szCs w:val="24"/>
        </w:rPr>
        <w:t>. Based on expectations EC agents will behave either cooperatively or selfishly.</w:t>
      </w:r>
    </w:p>
    <w:p w:rsidR="002321F5" w:rsidRDefault="002321F5" w:rsidP="002321F5">
      <w:pPr>
        <w:pStyle w:val="KeinLeerraum"/>
        <w:jc w:val="both"/>
        <w:rPr>
          <w:rFonts w:ascii="Times New Roman" w:hAnsi="Times New Roman" w:cs="Times New Roman"/>
          <w:bCs/>
          <w:sz w:val="24"/>
          <w:szCs w:val="24"/>
        </w:rPr>
      </w:pPr>
    </w:p>
    <w:p w:rsidR="002321F5" w:rsidRDefault="002321F5" w:rsidP="002321F5">
      <w:pPr>
        <w:pStyle w:val="KeinLeerraum"/>
        <w:jc w:val="both"/>
        <w:rPr>
          <w:rFonts w:ascii="Times New Roman" w:hAnsi="Times New Roman" w:cs="Times New Roman"/>
          <w:bCs/>
          <w:sz w:val="24"/>
          <w:szCs w:val="24"/>
        </w:rPr>
      </w:pPr>
      <w:r>
        <w:rPr>
          <w:rFonts w:ascii="Times New Roman" w:hAnsi="Times New Roman" w:cs="Times New Roman"/>
          <w:bCs/>
          <w:sz w:val="24"/>
          <w:szCs w:val="24"/>
        </w:rPr>
        <w:lastRenderedPageBreak/>
        <w:t>Let EC mean the expected level of cooperation by others. The initial level of expected cooperation is for simplicities same assumed to be the same for all agents and equal to EC</w:t>
      </w:r>
      <w:r>
        <w:rPr>
          <w:rFonts w:ascii="Times New Roman" w:hAnsi="Times New Roman" w:cs="Times New Roman"/>
          <w:bCs/>
          <w:sz w:val="24"/>
          <w:szCs w:val="24"/>
          <w:vertAlign w:val="subscript"/>
        </w:rPr>
        <w:t>0</w:t>
      </w:r>
      <w:r>
        <w:rPr>
          <w:rFonts w:ascii="Times New Roman" w:hAnsi="Times New Roman" w:cs="Times New Roman"/>
          <w:bCs/>
          <w:sz w:val="24"/>
          <w:szCs w:val="24"/>
        </w:rPr>
        <w:t xml:space="preserve">. If the expected level of cooperation is lower than 0.5 the agent will make an investment decision using the selfish rational mode of decision, and otherwise are cooperative. We assume agents have a trembling hand in making decisions, and a noise term is added with standard deviation </w:t>
      </w:r>
      <w:proofErr w:type="spellStart"/>
      <w:r w:rsidRPr="009A2D43">
        <w:rPr>
          <w:rFonts w:ascii="Times New Roman" w:hAnsi="Times New Roman" w:cs="Times New Roman"/>
          <w:bCs/>
          <w:sz w:val="24"/>
          <w:szCs w:val="24"/>
        </w:rPr>
        <w:t>σ</w:t>
      </w:r>
      <w:r w:rsidRPr="009A2D43">
        <w:rPr>
          <w:rFonts w:ascii="Times New Roman" w:hAnsi="Times New Roman" w:cs="Times New Roman"/>
          <w:bCs/>
          <w:sz w:val="24"/>
          <w:szCs w:val="24"/>
          <w:vertAlign w:val="subscript"/>
        </w:rPr>
        <w:t>T</w:t>
      </w:r>
      <w:proofErr w:type="spellEnd"/>
      <w:r>
        <w:rPr>
          <w:rFonts w:ascii="Times New Roman" w:hAnsi="Times New Roman" w:cs="Times New Roman"/>
          <w:bCs/>
          <w:sz w:val="24"/>
          <w:szCs w:val="24"/>
          <w:vertAlign w:val="subscript"/>
        </w:rPr>
        <w:t>.</w:t>
      </w:r>
    </w:p>
    <w:p w:rsidR="002321F5" w:rsidRDefault="002321F5" w:rsidP="002321F5">
      <w:pPr>
        <w:pStyle w:val="KeinLeerraum"/>
        <w:jc w:val="both"/>
        <w:rPr>
          <w:rFonts w:ascii="Times New Roman" w:hAnsi="Times New Roman" w:cs="Times New Roman"/>
          <w:bCs/>
          <w:sz w:val="24"/>
          <w:szCs w:val="24"/>
        </w:rPr>
      </w:pPr>
      <w:r>
        <w:rPr>
          <w:rFonts w:ascii="Times New Roman" w:hAnsi="Times New Roman" w:cs="Times New Roman"/>
          <w:bCs/>
          <w:sz w:val="24"/>
          <w:szCs w:val="24"/>
        </w:rPr>
        <w:tab/>
        <w:t>When agents collect water we assume that they have their gates open at the start of the 50 seconds, and each second they make a decision whether to close it. The higher the expected level of cooperation EC the earlier they close the gate. When communication is unlimited the water level reached that lead the agent to close the gate is defined as W</w:t>
      </w:r>
      <w:r>
        <w:rPr>
          <w:rFonts w:ascii="Times New Roman" w:hAnsi="Times New Roman" w:cs="Times New Roman"/>
          <w:bCs/>
          <w:sz w:val="24"/>
          <w:szCs w:val="24"/>
          <w:vertAlign w:val="subscript"/>
        </w:rPr>
        <w:t>C</w:t>
      </w:r>
      <w:r>
        <w:rPr>
          <w:rFonts w:ascii="Times New Roman" w:hAnsi="Times New Roman" w:cs="Times New Roman"/>
          <w:bCs/>
          <w:sz w:val="24"/>
          <w:szCs w:val="24"/>
        </w:rPr>
        <w:t xml:space="preserve"> = 500 – 200 · EC. Hence if expected cooperation is 1 the agent collects the amount from the social optimum.</w:t>
      </w:r>
    </w:p>
    <w:p w:rsidR="002321F5" w:rsidRDefault="002321F5" w:rsidP="002321F5">
      <w:pPr>
        <w:pStyle w:val="KeinLeerraum"/>
        <w:jc w:val="both"/>
        <w:rPr>
          <w:rFonts w:ascii="Times New Roman" w:hAnsi="Times New Roman" w:cs="Times New Roman"/>
          <w:bCs/>
          <w:sz w:val="24"/>
          <w:szCs w:val="24"/>
        </w:rPr>
      </w:pPr>
      <w:r>
        <w:rPr>
          <w:rFonts w:ascii="Times New Roman" w:hAnsi="Times New Roman" w:cs="Times New Roman"/>
          <w:bCs/>
          <w:sz w:val="24"/>
          <w:szCs w:val="24"/>
        </w:rPr>
        <w:tab/>
        <w:t xml:space="preserve">Besides the expected level of cooperation, agents have also an option to close the gate earlier, having a trembling hand, with </w:t>
      </w:r>
      <w:proofErr w:type="gramStart"/>
      <w:r>
        <w:rPr>
          <w:rFonts w:ascii="Times New Roman" w:hAnsi="Times New Roman" w:cs="Times New Roman"/>
          <w:bCs/>
          <w:sz w:val="24"/>
          <w:szCs w:val="24"/>
        </w:rPr>
        <w:t xml:space="preserve">probability </w:t>
      </w:r>
      <w:proofErr w:type="gramEnd"/>
      <m:oMath>
        <m:f>
          <m:fPr>
            <m:ctrlPr>
              <w:rPr>
                <w:rFonts w:ascii="Cambria Math" w:hAnsi="Cambria Math" w:cs="Times New Roman"/>
                <w:bCs/>
                <w:i/>
                <w:sz w:val="24"/>
                <w:szCs w:val="24"/>
              </w:rPr>
            </m:ctrlPr>
          </m:fPr>
          <m:num>
            <m:sSup>
              <m:sSupPr>
                <m:ctrlPr>
                  <w:rPr>
                    <w:rFonts w:ascii="Cambria Math" w:hAnsi="Cambria Math" w:cs="Times New Roman"/>
                    <w:bCs/>
                    <w:i/>
                    <w:sz w:val="24"/>
                    <w:szCs w:val="24"/>
                  </w:rPr>
                </m:ctrlPr>
              </m:sSupPr>
              <m:e>
                <m:r>
                  <w:rPr>
                    <w:rFonts w:ascii="Cambria Math" w:hAnsi="Cambria Math" w:cs="Times New Roman"/>
                    <w:sz w:val="24"/>
                    <w:szCs w:val="24"/>
                  </w:rPr>
                  <m:t>W</m:t>
                </m:r>
              </m:e>
              <m:sup>
                <m:sSub>
                  <m:sSubPr>
                    <m:ctrlPr>
                      <w:rPr>
                        <w:rFonts w:ascii="Cambria Math" w:hAnsi="Cambria Math" w:cs="Times New Roman"/>
                        <w:bCs/>
                        <w:i/>
                        <w:sz w:val="24"/>
                        <w:szCs w:val="24"/>
                      </w:rPr>
                    </m:ctrlPr>
                  </m:sSubPr>
                  <m:e>
                    <m:r>
                      <w:rPr>
                        <w:rFonts w:ascii="Cambria Math" w:hAnsi="Cambria Math" w:cs="Times New Roman"/>
                        <w:sz w:val="24"/>
                        <w:szCs w:val="24"/>
                      </w:rPr>
                      <m:t>γ</m:t>
                    </m:r>
                  </m:e>
                  <m:sub>
                    <m:r>
                      <w:rPr>
                        <w:rFonts w:ascii="Cambria Math" w:hAnsi="Cambria Math" w:cs="Times New Roman"/>
                        <w:sz w:val="24"/>
                        <w:szCs w:val="24"/>
                      </w:rPr>
                      <m:t>W</m:t>
                    </m:r>
                  </m:sub>
                </m:sSub>
              </m:sup>
            </m:sSup>
          </m:num>
          <m:den>
            <m:sSup>
              <m:sSupPr>
                <m:ctrlPr>
                  <w:rPr>
                    <w:rFonts w:ascii="Cambria Math" w:hAnsi="Cambria Math" w:cs="Times New Roman"/>
                    <w:bCs/>
                    <w:i/>
                    <w:sz w:val="24"/>
                    <w:szCs w:val="24"/>
                  </w:rPr>
                </m:ctrlPr>
              </m:sSupPr>
              <m:e>
                <m:r>
                  <w:rPr>
                    <w:rFonts w:ascii="Cambria Math" w:hAnsi="Cambria Math" w:cs="Times New Roman"/>
                    <w:sz w:val="24"/>
                    <w:szCs w:val="24"/>
                  </w:rPr>
                  <m:t>W</m:t>
                </m:r>
              </m:e>
              <m:sup>
                <m:sSub>
                  <m:sSubPr>
                    <m:ctrlPr>
                      <w:rPr>
                        <w:rFonts w:ascii="Cambria Math" w:hAnsi="Cambria Math" w:cs="Times New Roman"/>
                        <w:bCs/>
                        <w:i/>
                        <w:sz w:val="24"/>
                        <w:szCs w:val="24"/>
                      </w:rPr>
                    </m:ctrlPr>
                  </m:sSubPr>
                  <m:e>
                    <m:r>
                      <w:rPr>
                        <w:rFonts w:ascii="Cambria Math" w:hAnsi="Cambria Math" w:cs="Times New Roman"/>
                        <w:sz w:val="24"/>
                        <w:szCs w:val="24"/>
                      </w:rPr>
                      <m:t>γ</m:t>
                    </m:r>
                  </m:e>
                  <m:sub>
                    <m:r>
                      <w:rPr>
                        <w:rFonts w:ascii="Cambria Math" w:hAnsi="Cambria Math" w:cs="Times New Roman"/>
                        <w:sz w:val="24"/>
                        <w:szCs w:val="24"/>
                      </w:rPr>
                      <m:t>W</m:t>
                    </m:r>
                  </m:sub>
                </m:sSub>
              </m:sup>
            </m:sSup>
            <m:r>
              <w:rPr>
                <w:rFonts w:ascii="Cambria Math" w:hAnsi="Cambria Math" w:cs="Times New Roman"/>
                <w:sz w:val="24"/>
                <w:szCs w:val="24"/>
              </w:rPr>
              <m:t>+</m:t>
            </m:r>
            <m:sSup>
              <m:sSupPr>
                <m:ctrlPr>
                  <w:rPr>
                    <w:rFonts w:ascii="Cambria Math" w:hAnsi="Cambria Math" w:cs="Times New Roman"/>
                    <w:bCs/>
                    <w:i/>
                    <w:sz w:val="24"/>
                    <w:szCs w:val="24"/>
                  </w:rPr>
                </m:ctrlPr>
              </m:sSupPr>
              <m:e>
                <m:sSub>
                  <m:sSubPr>
                    <m:ctrlPr>
                      <w:rPr>
                        <w:rFonts w:ascii="Cambria Math" w:hAnsi="Cambria Math" w:cs="Times New Roman"/>
                        <w:bCs/>
                        <w:i/>
                        <w:sz w:val="24"/>
                        <w:szCs w:val="24"/>
                      </w:rPr>
                    </m:ctrlPr>
                  </m:sSubPr>
                  <m:e>
                    <m:r>
                      <w:rPr>
                        <w:rFonts w:ascii="Cambria Math" w:hAnsi="Cambria Math" w:cs="Times New Roman"/>
                        <w:sz w:val="24"/>
                        <w:szCs w:val="24"/>
                      </w:rPr>
                      <m:t>W</m:t>
                    </m:r>
                  </m:e>
                  <m:sub>
                    <m:r>
                      <w:rPr>
                        <w:rFonts w:ascii="Cambria Math" w:hAnsi="Cambria Math" w:cs="Times New Roman"/>
                        <w:sz w:val="24"/>
                        <w:szCs w:val="24"/>
                      </w:rPr>
                      <m:t>C</m:t>
                    </m:r>
                  </m:sub>
                </m:sSub>
              </m:e>
              <m:sup>
                <m:sSub>
                  <m:sSubPr>
                    <m:ctrlPr>
                      <w:rPr>
                        <w:rFonts w:ascii="Cambria Math" w:hAnsi="Cambria Math" w:cs="Times New Roman"/>
                        <w:bCs/>
                        <w:i/>
                        <w:sz w:val="24"/>
                        <w:szCs w:val="24"/>
                      </w:rPr>
                    </m:ctrlPr>
                  </m:sSubPr>
                  <m:e>
                    <m:r>
                      <w:rPr>
                        <w:rFonts w:ascii="Cambria Math" w:hAnsi="Cambria Math" w:cs="Times New Roman"/>
                        <w:sz w:val="24"/>
                        <w:szCs w:val="24"/>
                      </w:rPr>
                      <m:t>γ</m:t>
                    </m:r>
                  </m:e>
                  <m:sub>
                    <m:r>
                      <w:rPr>
                        <w:rFonts w:ascii="Cambria Math" w:hAnsi="Cambria Math" w:cs="Times New Roman"/>
                        <w:sz w:val="24"/>
                        <w:szCs w:val="24"/>
                      </w:rPr>
                      <m:t>W</m:t>
                    </m:r>
                  </m:sub>
                </m:sSub>
              </m:sup>
            </m:sSup>
          </m:den>
        </m:f>
      </m:oMath>
      <w:r>
        <w:rPr>
          <w:rFonts w:ascii="Times New Roman" w:eastAsiaTheme="minorEastAsia" w:hAnsi="Times New Roman" w:cs="Times New Roman"/>
          <w:bCs/>
          <w:sz w:val="24"/>
          <w:szCs w:val="24"/>
        </w:rPr>
        <w:t>. Figure 9 shows the relationship of the probability of closing the gate with the amount of water already collected, using W</w:t>
      </w:r>
      <w:r>
        <w:rPr>
          <w:rFonts w:ascii="Times New Roman" w:eastAsiaTheme="minorEastAsia" w:hAnsi="Times New Roman" w:cs="Times New Roman"/>
          <w:bCs/>
          <w:sz w:val="24"/>
          <w:szCs w:val="24"/>
          <w:vertAlign w:val="subscript"/>
        </w:rPr>
        <w:t>C</w:t>
      </w:r>
      <w:r>
        <w:rPr>
          <w:rFonts w:ascii="Times New Roman" w:eastAsiaTheme="minorEastAsia" w:hAnsi="Times New Roman" w:cs="Times New Roman"/>
          <w:bCs/>
          <w:sz w:val="24"/>
          <w:szCs w:val="24"/>
        </w:rPr>
        <w:t xml:space="preserve"> equal to 300, for different values of </w:t>
      </w:r>
      <w:proofErr w:type="spellStart"/>
      <w:r>
        <w:rPr>
          <w:rFonts w:ascii="Times New Roman" w:hAnsi="Times New Roman" w:cs="Times New Roman"/>
          <w:bCs/>
          <w:sz w:val="24"/>
          <w:szCs w:val="24"/>
        </w:rPr>
        <w:t>γ</w:t>
      </w:r>
      <w:r>
        <w:rPr>
          <w:rFonts w:ascii="Times New Roman" w:hAnsi="Times New Roman" w:cs="Times New Roman"/>
          <w:bCs/>
          <w:sz w:val="24"/>
          <w:szCs w:val="24"/>
          <w:vertAlign w:val="subscript"/>
        </w:rPr>
        <w:t>W</w:t>
      </w:r>
      <w:proofErr w:type="spellEnd"/>
      <w:r>
        <w:rPr>
          <w:rFonts w:ascii="Times New Roman" w:hAnsi="Times New Roman" w:cs="Times New Roman"/>
          <w:bCs/>
          <w:sz w:val="24"/>
          <w:szCs w:val="24"/>
        </w:rPr>
        <w:t xml:space="preserve">. </w:t>
      </w:r>
      <w:proofErr w:type="gramStart"/>
      <w:r>
        <w:rPr>
          <w:rFonts w:ascii="Times New Roman" w:hAnsi="Times New Roman" w:cs="Times New Roman"/>
          <w:bCs/>
          <w:sz w:val="24"/>
          <w:szCs w:val="24"/>
        </w:rPr>
        <w:t xml:space="preserve">The higher the value of </w:t>
      </w:r>
      <w:proofErr w:type="spellStart"/>
      <w:r>
        <w:rPr>
          <w:rFonts w:ascii="Times New Roman" w:hAnsi="Times New Roman" w:cs="Times New Roman"/>
          <w:bCs/>
          <w:sz w:val="24"/>
          <w:szCs w:val="24"/>
        </w:rPr>
        <w:t>γ</w:t>
      </w:r>
      <w:r>
        <w:rPr>
          <w:rFonts w:ascii="Times New Roman" w:hAnsi="Times New Roman" w:cs="Times New Roman"/>
          <w:bCs/>
          <w:sz w:val="24"/>
          <w:szCs w:val="24"/>
          <w:vertAlign w:val="subscript"/>
        </w:rPr>
        <w:t>W</w:t>
      </w:r>
      <w:proofErr w:type="spellEnd"/>
      <w:r>
        <w:rPr>
          <w:rFonts w:ascii="Times New Roman" w:hAnsi="Times New Roman" w:cs="Times New Roman"/>
          <w:bCs/>
          <w:sz w:val="24"/>
          <w:szCs w:val="24"/>
        </w:rPr>
        <w:t xml:space="preserve"> the smaller the trembling of the hand.</w:t>
      </w:r>
      <w:proofErr w:type="gramEnd"/>
    </w:p>
    <w:p w:rsidR="002321F5" w:rsidRDefault="002321F5" w:rsidP="002321F5">
      <w:pPr>
        <w:pStyle w:val="KeinLeerraum"/>
        <w:jc w:val="both"/>
        <w:rPr>
          <w:rFonts w:ascii="Times New Roman" w:hAnsi="Times New Roman" w:cs="Times New Roman"/>
          <w:bCs/>
          <w:sz w:val="24"/>
          <w:szCs w:val="24"/>
        </w:rPr>
      </w:pPr>
      <w:r>
        <w:rPr>
          <w:rFonts w:ascii="Times New Roman" w:hAnsi="Times New Roman" w:cs="Times New Roman"/>
          <w:bCs/>
          <w:noProof/>
          <w:sz w:val="24"/>
          <w:szCs w:val="24"/>
          <w:lang w:val="de-DE" w:eastAsia="de-DE"/>
        </w:rPr>
        <w:drawing>
          <wp:inline distT="0" distB="0" distL="0" distR="0" wp14:anchorId="330C1F2D" wp14:editId="7314DF88">
            <wp:extent cx="4572000" cy="273621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72000" cy="2736215"/>
                    </a:xfrm>
                    <a:prstGeom prst="rect">
                      <a:avLst/>
                    </a:prstGeom>
                    <a:noFill/>
                    <a:ln>
                      <a:noFill/>
                    </a:ln>
                  </pic:spPr>
                </pic:pic>
              </a:graphicData>
            </a:graphic>
          </wp:inline>
        </w:drawing>
      </w:r>
    </w:p>
    <w:p w:rsidR="002321F5" w:rsidRDefault="002321F5" w:rsidP="002321F5">
      <w:pPr>
        <w:pStyle w:val="KeinLeerraum"/>
        <w:jc w:val="both"/>
        <w:rPr>
          <w:rFonts w:ascii="Times New Roman" w:hAnsi="Times New Roman" w:cs="Times New Roman"/>
          <w:bCs/>
          <w:sz w:val="24"/>
          <w:szCs w:val="24"/>
        </w:rPr>
      </w:pPr>
      <w:proofErr w:type="gramStart"/>
      <w:r>
        <w:rPr>
          <w:rFonts w:ascii="Times New Roman" w:hAnsi="Times New Roman" w:cs="Times New Roman"/>
          <w:bCs/>
          <w:sz w:val="24"/>
          <w:szCs w:val="24"/>
        </w:rPr>
        <w:t>Figure 11.</w:t>
      </w:r>
      <w:proofErr w:type="gramEnd"/>
      <w:r>
        <w:rPr>
          <w:rFonts w:ascii="Times New Roman" w:hAnsi="Times New Roman" w:cs="Times New Roman"/>
          <w:bCs/>
          <w:sz w:val="24"/>
          <w:szCs w:val="24"/>
        </w:rPr>
        <w:t xml:space="preserve"> </w:t>
      </w:r>
      <w:proofErr w:type="gramStart"/>
      <w:r>
        <w:rPr>
          <w:rFonts w:ascii="Times New Roman" w:hAnsi="Times New Roman" w:cs="Times New Roman"/>
          <w:bCs/>
          <w:sz w:val="24"/>
          <w:szCs w:val="24"/>
        </w:rPr>
        <w:t>Relationship of between probability of closing gate and W</w:t>
      </w:r>
      <w:r>
        <w:rPr>
          <w:rFonts w:ascii="Times New Roman" w:hAnsi="Times New Roman" w:cs="Times New Roman"/>
          <w:bCs/>
          <w:sz w:val="24"/>
          <w:szCs w:val="24"/>
          <w:vertAlign w:val="subscript"/>
        </w:rPr>
        <w:t>C</w:t>
      </w:r>
      <w:r>
        <w:rPr>
          <w:rFonts w:ascii="Times New Roman" w:hAnsi="Times New Roman" w:cs="Times New Roman"/>
          <w:bCs/>
          <w:sz w:val="24"/>
          <w:szCs w:val="24"/>
        </w:rPr>
        <w:t xml:space="preserve"> for different values of </w:t>
      </w:r>
      <w:proofErr w:type="spellStart"/>
      <w:r>
        <w:rPr>
          <w:rFonts w:ascii="Times New Roman" w:hAnsi="Times New Roman" w:cs="Times New Roman"/>
          <w:bCs/>
          <w:sz w:val="24"/>
          <w:szCs w:val="24"/>
        </w:rPr>
        <w:t>γ</w:t>
      </w:r>
      <w:r>
        <w:rPr>
          <w:rFonts w:ascii="Times New Roman" w:hAnsi="Times New Roman" w:cs="Times New Roman"/>
          <w:bCs/>
          <w:sz w:val="24"/>
          <w:szCs w:val="24"/>
          <w:vertAlign w:val="subscript"/>
        </w:rPr>
        <w:t>W</w:t>
      </w:r>
      <w:proofErr w:type="spellEnd"/>
      <w:r>
        <w:rPr>
          <w:rFonts w:ascii="Times New Roman" w:hAnsi="Times New Roman" w:cs="Times New Roman"/>
          <w:bCs/>
          <w:sz w:val="24"/>
          <w:szCs w:val="24"/>
          <w:vertAlign w:val="subscript"/>
        </w:rPr>
        <w:t>.</w:t>
      </w:r>
      <w:proofErr w:type="gramEnd"/>
      <w:r>
        <w:rPr>
          <w:rFonts w:ascii="Times New Roman" w:hAnsi="Times New Roman" w:cs="Times New Roman"/>
          <w:bCs/>
          <w:sz w:val="24"/>
          <w:szCs w:val="24"/>
        </w:rPr>
        <w:t xml:space="preserve"> </w:t>
      </w:r>
    </w:p>
    <w:p w:rsidR="002321F5" w:rsidRDefault="002321F5" w:rsidP="002321F5">
      <w:pPr>
        <w:pStyle w:val="KeinLeerraum"/>
        <w:jc w:val="both"/>
        <w:rPr>
          <w:rFonts w:ascii="Times New Roman" w:hAnsi="Times New Roman" w:cs="Times New Roman"/>
          <w:bCs/>
          <w:sz w:val="24"/>
          <w:szCs w:val="24"/>
        </w:rPr>
      </w:pPr>
    </w:p>
    <w:p w:rsidR="002321F5" w:rsidRDefault="002321F5" w:rsidP="002321F5">
      <w:pPr>
        <w:pStyle w:val="KeinLeerraum"/>
        <w:jc w:val="both"/>
        <w:rPr>
          <w:rFonts w:ascii="Times New Roman" w:hAnsi="Times New Roman" w:cs="Times New Roman"/>
          <w:bCs/>
          <w:sz w:val="24"/>
          <w:szCs w:val="24"/>
        </w:rPr>
      </w:pPr>
      <w:r>
        <w:rPr>
          <w:rFonts w:ascii="Times New Roman" w:hAnsi="Times New Roman" w:cs="Times New Roman"/>
          <w:bCs/>
          <w:sz w:val="24"/>
          <w:szCs w:val="24"/>
        </w:rPr>
        <w:t>Communication is assumed to affect the expected level of cooperation by others. In fact, communication is an imperfect way to evaluate the real intensions of the participants. The expected level of cooperation before agents can invest is influenced by direction communication (</w:t>
      </w:r>
      <w:proofErr w:type="spellStart"/>
      <w:r>
        <w:rPr>
          <w:rFonts w:ascii="Times New Roman" w:hAnsi="Times New Roman" w:cs="Times New Roman"/>
          <w:bCs/>
          <w:sz w:val="24"/>
          <w:szCs w:val="24"/>
        </w:rPr>
        <w:t>comC</w:t>
      </w:r>
      <w:proofErr w:type="spellEnd"/>
      <w:r>
        <w:rPr>
          <w:rFonts w:ascii="Times New Roman" w:hAnsi="Times New Roman" w:cs="Times New Roman"/>
          <w:bCs/>
          <w:sz w:val="24"/>
          <w:szCs w:val="24"/>
        </w:rPr>
        <w:t xml:space="preserve"> for constrained communication and </w:t>
      </w:r>
      <w:proofErr w:type="spellStart"/>
      <w:r>
        <w:rPr>
          <w:rFonts w:ascii="Times New Roman" w:hAnsi="Times New Roman" w:cs="Times New Roman"/>
          <w:bCs/>
          <w:sz w:val="24"/>
          <w:szCs w:val="24"/>
        </w:rPr>
        <w:t>comU</w:t>
      </w:r>
      <w:proofErr w:type="spellEnd"/>
      <w:r>
        <w:rPr>
          <w:rFonts w:ascii="Times New Roman" w:hAnsi="Times New Roman" w:cs="Times New Roman"/>
          <w:bCs/>
          <w:sz w:val="24"/>
          <w:szCs w:val="24"/>
        </w:rPr>
        <w:t xml:space="preserve"> for unconstrained communication). The parameter λ represent the level in which communication has an influence on updating EC. EC is updated by the following equation for constrained communication:</w:t>
      </w:r>
    </w:p>
    <w:p w:rsidR="002321F5" w:rsidRDefault="002321F5" w:rsidP="002321F5">
      <w:pPr>
        <w:pStyle w:val="KeinLeerraum"/>
        <w:jc w:val="both"/>
        <w:rPr>
          <w:rFonts w:ascii="Times New Roman" w:hAnsi="Times New Roman" w:cs="Times New Roman"/>
          <w:bCs/>
          <w:sz w:val="24"/>
          <w:szCs w:val="24"/>
        </w:rPr>
      </w:pPr>
    </w:p>
    <w:p w:rsidR="002321F5" w:rsidRDefault="002321F5" w:rsidP="002321F5">
      <w:pPr>
        <w:pStyle w:val="KeinLeerraum"/>
        <w:jc w:val="both"/>
        <w:rPr>
          <w:rFonts w:ascii="Times New Roman" w:hAnsi="Times New Roman" w:cs="Times New Roman"/>
          <w:bCs/>
          <w:sz w:val="24"/>
          <w:szCs w:val="24"/>
        </w:rPr>
      </w:pPr>
      <m:oMathPara>
        <m:oMath>
          <m:r>
            <w:rPr>
              <w:rFonts w:ascii="Cambria Math" w:hAnsi="Cambria Math" w:cs="Times New Roman"/>
              <w:sz w:val="24"/>
              <w:szCs w:val="24"/>
            </w:rPr>
            <m:t>EC=</m:t>
          </m:r>
          <m:d>
            <m:dPr>
              <m:ctrlPr>
                <w:rPr>
                  <w:rFonts w:ascii="Cambria Math" w:hAnsi="Cambria Math" w:cs="Times New Roman"/>
                  <w:bCs/>
                  <w:i/>
                  <w:sz w:val="24"/>
                  <w:szCs w:val="24"/>
                </w:rPr>
              </m:ctrlPr>
            </m:dPr>
            <m:e>
              <m:r>
                <w:rPr>
                  <w:rFonts w:ascii="Cambria Math" w:hAnsi="Cambria Math" w:cs="Times New Roman"/>
                  <w:sz w:val="24"/>
                  <w:szCs w:val="24"/>
                </w:rPr>
                <m:t xml:space="preserve">1-λ </m:t>
              </m:r>
            </m:e>
          </m:d>
          <m:r>
            <w:rPr>
              <w:rFonts w:ascii="Cambria Math" w:hAnsi="Cambria Math" w:cs="Times New Roman"/>
              <w:sz w:val="24"/>
              <w:szCs w:val="24"/>
            </w:rPr>
            <m:t>*EC</m:t>
          </m:r>
          <m:r>
            <w:rPr>
              <w:rFonts w:ascii="Cambria Math" w:eastAsiaTheme="minorEastAsia" w:hAnsi="Cambria Math" w:cs="Times New Roman"/>
              <w:sz w:val="24"/>
              <w:szCs w:val="24"/>
            </w:rPr>
            <m:t>+λ*comC</m:t>
          </m:r>
        </m:oMath>
      </m:oMathPara>
    </w:p>
    <w:p w:rsidR="002321F5" w:rsidRDefault="002321F5" w:rsidP="002321F5">
      <w:pPr>
        <w:pStyle w:val="KeinLeerraum"/>
        <w:jc w:val="both"/>
        <w:rPr>
          <w:rFonts w:ascii="Times New Roman" w:hAnsi="Times New Roman" w:cs="Times New Roman"/>
          <w:bCs/>
          <w:sz w:val="24"/>
          <w:szCs w:val="24"/>
        </w:rPr>
      </w:pPr>
    </w:p>
    <w:p w:rsidR="002321F5" w:rsidRDefault="002321F5" w:rsidP="002321F5">
      <w:pPr>
        <w:pStyle w:val="KeinLeerraum"/>
        <w:jc w:val="both"/>
        <w:rPr>
          <w:rFonts w:ascii="Times New Roman" w:hAnsi="Times New Roman" w:cs="Times New Roman"/>
          <w:bCs/>
          <w:sz w:val="24"/>
          <w:szCs w:val="24"/>
        </w:rPr>
      </w:pPr>
      <w:r>
        <w:rPr>
          <w:rFonts w:ascii="Times New Roman" w:hAnsi="Times New Roman" w:cs="Times New Roman"/>
          <w:bCs/>
          <w:sz w:val="24"/>
          <w:szCs w:val="24"/>
        </w:rPr>
        <w:t xml:space="preserve">For unconstrained communication we expect that the effect of communication on expected cooperation is maximal, and is thus formulated as below. This means that </w:t>
      </w:r>
      <w:proofErr w:type="spellStart"/>
      <w:r>
        <w:rPr>
          <w:rFonts w:ascii="Times New Roman" w:hAnsi="Times New Roman" w:cs="Times New Roman"/>
          <w:bCs/>
          <w:sz w:val="24"/>
          <w:szCs w:val="24"/>
        </w:rPr>
        <w:t>comC</w:t>
      </w:r>
      <w:proofErr w:type="spellEnd"/>
      <w:r>
        <w:rPr>
          <w:rFonts w:ascii="Times New Roman" w:hAnsi="Times New Roman" w:cs="Times New Roman"/>
          <w:bCs/>
          <w:sz w:val="24"/>
          <w:szCs w:val="24"/>
        </w:rPr>
        <w:t xml:space="preserve"> can be </w:t>
      </w:r>
      <w:proofErr w:type="gramStart"/>
      <w:r>
        <w:rPr>
          <w:rFonts w:ascii="Times New Roman" w:hAnsi="Times New Roman" w:cs="Times New Roman"/>
          <w:bCs/>
          <w:sz w:val="24"/>
          <w:szCs w:val="24"/>
        </w:rPr>
        <w:t>interpret</w:t>
      </w:r>
      <w:proofErr w:type="gramEnd"/>
      <w:r>
        <w:rPr>
          <w:rFonts w:ascii="Times New Roman" w:hAnsi="Times New Roman" w:cs="Times New Roman"/>
          <w:bCs/>
          <w:sz w:val="24"/>
          <w:szCs w:val="24"/>
        </w:rPr>
        <w:t xml:space="preserve"> as the relative value of constrained communication compared the unconstrained communication.</w:t>
      </w:r>
    </w:p>
    <w:p w:rsidR="002321F5" w:rsidRDefault="002321F5" w:rsidP="002321F5">
      <w:pPr>
        <w:pStyle w:val="KeinLeerraum"/>
        <w:jc w:val="both"/>
        <w:rPr>
          <w:rFonts w:ascii="Times New Roman" w:hAnsi="Times New Roman" w:cs="Times New Roman"/>
          <w:bCs/>
          <w:sz w:val="24"/>
          <w:szCs w:val="24"/>
        </w:rPr>
      </w:pPr>
    </w:p>
    <w:p w:rsidR="002321F5" w:rsidRDefault="002321F5" w:rsidP="002321F5">
      <w:pPr>
        <w:pStyle w:val="KeinLeerraum"/>
        <w:jc w:val="both"/>
        <w:rPr>
          <w:rFonts w:ascii="Times New Roman" w:hAnsi="Times New Roman" w:cs="Times New Roman"/>
          <w:bCs/>
          <w:sz w:val="24"/>
          <w:szCs w:val="24"/>
        </w:rPr>
      </w:pPr>
      <m:oMathPara>
        <m:oMath>
          <m:r>
            <w:rPr>
              <w:rFonts w:ascii="Cambria Math" w:hAnsi="Cambria Math" w:cs="Times New Roman"/>
              <w:sz w:val="24"/>
              <w:szCs w:val="24"/>
            </w:rPr>
            <m:t>EC=</m:t>
          </m:r>
          <m:d>
            <m:dPr>
              <m:ctrlPr>
                <w:rPr>
                  <w:rFonts w:ascii="Cambria Math" w:hAnsi="Cambria Math" w:cs="Times New Roman"/>
                  <w:bCs/>
                  <w:i/>
                  <w:sz w:val="24"/>
                  <w:szCs w:val="24"/>
                </w:rPr>
              </m:ctrlPr>
            </m:dPr>
            <m:e>
              <m:r>
                <w:rPr>
                  <w:rFonts w:ascii="Cambria Math" w:hAnsi="Cambria Math" w:cs="Times New Roman"/>
                  <w:sz w:val="24"/>
                  <w:szCs w:val="24"/>
                </w:rPr>
                <m:t xml:space="preserve">1-λ </m:t>
              </m:r>
            </m:e>
          </m:d>
          <m:r>
            <w:rPr>
              <w:rFonts w:ascii="Cambria Math" w:hAnsi="Cambria Math" w:cs="Times New Roman"/>
              <w:sz w:val="24"/>
              <w:szCs w:val="24"/>
            </w:rPr>
            <m:t>*EC</m:t>
          </m:r>
          <m:r>
            <w:rPr>
              <w:rFonts w:ascii="Cambria Math" w:eastAsiaTheme="minorEastAsia" w:hAnsi="Cambria Math" w:cs="Times New Roman"/>
              <w:sz w:val="24"/>
              <w:szCs w:val="24"/>
            </w:rPr>
            <m:t>+λ</m:t>
          </m:r>
        </m:oMath>
      </m:oMathPara>
    </w:p>
    <w:p w:rsidR="002321F5" w:rsidRDefault="002321F5" w:rsidP="002321F5">
      <w:pPr>
        <w:pStyle w:val="KeinLeerraum"/>
        <w:jc w:val="both"/>
        <w:rPr>
          <w:rFonts w:ascii="Times New Roman" w:hAnsi="Times New Roman" w:cs="Times New Roman"/>
          <w:bCs/>
          <w:sz w:val="24"/>
          <w:szCs w:val="24"/>
        </w:rPr>
      </w:pPr>
    </w:p>
    <w:p w:rsidR="002321F5" w:rsidRDefault="002321F5" w:rsidP="002321F5">
      <w:pPr>
        <w:pStyle w:val="KeinLeerraum"/>
        <w:jc w:val="both"/>
        <w:rPr>
          <w:rFonts w:ascii="Times New Roman" w:hAnsi="Times New Roman" w:cs="Times New Roman"/>
          <w:bCs/>
          <w:sz w:val="24"/>
          <w:szCs w:val="24"/>
        </w:rPr>
      </w:pPr>
      <w:r>
        <w:rPr>
          <w:rFonts w:ascii="Times New Roman" w:hAnsi="Times New Roman" w:cs="Times New Roman"/>
          <w:bCs/>
          <w:sz w:val="24"/>
          <w:szCs w:val="24"/>
        </w:rPr>
        <w:t xml:space="preserve">The expected level of cooperation is found to decrease when the agents experience more inequality in earnings from extracting water (Anderies et al., 2013). We capture this by assuming that EC is updated by the relative extraction compared to the mean extraction. If participations have limited vision they may have not have correct observations of the mean extraction, but they can observe how much water participants upstream leave for them. For simplicities sake we assume they can make a correct estimate of the mean crop harvest. We use a parameter </w:t>
      </w:r>
      <w:proofErr w:type="spellStart"/>
      <w:r>
        <w:rPr>
          <w:rFonts w:ascii="Times New Roman" w:hAnsi="Times New Roman" w:cs="Times New Roman"/>
          <w:bCs/>
          <w:sz w:val="24"/>
          <w:szCs w:val="24"/>
        </w:rPr>
        <w:t>γ</w:t>
      </w:r>
      <w:r>
        <w:rPr>
          <w:rFonts w:ascii="Times New Roman" w:hAnsi="Times New Roman" w:cs="Times New Roman"/>
          <w:bCs/>
          <w:sz w:val="24"/>
          <w:szCs w:val="24"/>
          <w:vertAlign w:val="subscript"/>
        </w:rPr>
        <w:t>E</w:t>
      </w:r>
      <w:proofErr w:type="spellEnd"/>
      <w:r>
        <w:rPr>
          <w:rFonts w:ascii="Times New Roman" w:hAnsi="Times New Roman" w:cs="Times New Roman"/>
          <w:bCs/>
          <w:sz w:val="24"/>
          <w:szCs w:val="24"/>
        </w:rPr>
        <w:t xml:space="preserve"> to indicate that there might be a nonlinear effect of inequality. </w:t>
      </w:r>
    </w:p>
    <w:p w:rsidR="002321F5" w:rsidRDefault="002321F5" w:rsidP="002321F5">
      <w:pPr>
        <w:pStyle w:val="KeinLeerraum"/>
        <w:jc w:val="both"/>
        <w:rPr>
          <w:rFonts w:ascii="Times New Roman" w:hAnsi="Times New Roman" w:cs="Times New Roman"/>
          <w:bCs/>
          <w:sz w:val="24"/>
          <w:szCs w:val="24"/>
        </w:rPr>
      </w:pPr>
    </w:p>
    <w:p w:rsidR="002321F5" w:rsidRDefault="002321F5" w:rsidP="002321F5">
      <w:pPr>
        <w:pStyle w:val="KeinLeerraum"/>
        <w:jc w:val="both"/>
        <w:rPr>
          <w:rFonts w:ascii="Times New Roman" w:hAnsi="Times New Roman" w:cs="Times New Roman"/>
          <w:bCs/>
          <w:sz w:val="24"/>
          <w:szCs w:val="24"/>
        </w:rPr>
      </w:pPr>
      <m:oMathPara>
        <m:oMath>
          <m:r>
            <w:rPr>
              <w:rFonts w:ascii="Cambria Math" w:hAnsi="Cambria Math" w:cs="Times New Roman"/>
              <w:sz w:val="24"/>
              <w:szCs w:val="24"/>
            </w:rPr>
            <m:t>EC=</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E</m:t>
                  </m:r>
                </m:sub>
              </m:sSub>
            </m:e>
          </m:d>
          <m:r>
            <w:rPr>
              <w:rFonts w:ascii="Cambria Math" w:hAnsi="Cambria Math" w:cs="Times New Roman"/>
              <w:sz w:val="24"/>
              <w:szCs w:val="24"/>
            </w:rPr>
            <m:t xml:space="preserve">*EC+ </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E</m:t>
              </m:r>
            </m:sub>
          </m:sSub>
          <m:r>
            <w:rPr>
              <w:rFonts w:ascii="Cambria Math" w:hAnsi="Cambria Math" w:cs="Times New Roman"/>
              <w:sz w:val="24"/>
              <w:szCs w:val="24"/>
            </w:rPr>
            <m:t>*min</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E</m:t>
                  </m:r>
                </m:num>
                <m:den>
                  <m:acc>
                    <m:accPr>
                      <m:chr m:val="̅"/>
                      <m:ctrlPr>
                        <w:rPr>
                          <w:rFonts w:ascii="Cambria Math" w:hAnsi="Cambria Math" w:cs="Times New Roman"/>
                          <w:i/>
                          <w:sz w:val="24"/>
                          <w:szCs w:val="24"/>
                        </w:rPr>
                      </m:ctrlPr>
                    </m:accPr>
                    <m:e>
                      <m:r>
                        <w:rPr>
                          <w:rFonts w:ascii="Cambria Math" w:hAnsi="Cambria Math" w:cs="Times New Roman"/>
                          <w:sz w:val="24"/>
                          <w:szCs w:val="24"/>
                        </w:rPr>
                        <m:t>E</m:t>
                      </m:r>
                    </m:e>
                  </m:acc>
                </m:den>
              </m:f>
            </m:e>
          </m:d>
        </m:oMath>
      </m:oMathPara>
    </w:p>
    <w:p w:rsidR="002321F5" w:rsidRDefault="002321F5" w:rsidP="002321F5">
      <w:pPr>
        <w:pStyle w:val="KeinLeerraum"/>
        <w:jc w:val="both"/>
        <w:rPr>
          <w:rFonts w:ascii="Times New Roman" w:hAnsi="Times New Roman" w:cs="Times New Roman"/>
          <w:bCs/>
          <w:sz w:val="24"/>
          <w:szCs w:val="24"/>
        </w:rPr>
      </w:pPr>
    </w:p>
    <w:p w:rsidR="002321F5" w:rsidRDefault="002321F5" w:rsidP="002321F5">
      <w:pPr>
        <w:pStyle w:val="KeinLeerraum"/>
        <w:jc w:val="both"/>
        <w:rPr>
          <w:rFonts w:ascii="Times New Roman" w:hAnsi="Times New Roman" w:cs="Times New Roman"/>
          <w:bCs/>
          <w:sz w:val="24"/>
          <w:szCs w:val="24"/>
        </w:rPr>
      </w:pPr>
      <w:r>
        <w:rPr>
          <w:rFonts w:ascii="Times New Roman" w:hAnsi="Times New Roman" w:cs="Times New Roman"/>
          <w:bCs/>
          <w:sz w:val="24"/>
          <w:szCs w:val="24"/>
        </w:rPr>
        <w:t xml:space="preserve">After the agents have invested, EC is updated. Like the update of EC for extraction of water, we assume an update rate </w:t>
      </w:r>
      <w:proofErr w:type="spellStart"/>
      <w:r>
        <w:rPr>
          <w:rFonts w:ascii="Times New Roman" w:hAnsi="Times New Roman" w:cs="Times New Roman"/>
          <w:bCs/>
          <w:sz w:val="24"/>
          <w:szCs w:val="24"/>
        </w:rPr>
        <w:t>λ</w:t>
      </w:r>
      <w:r>
        <w:rPr>
          <w:rFonts w:ascii="Times New Roman" w:hAnsi="Times New Roman" w:cs="Times New Roman"/>
          <w:bCs/>
          <w:sz w:val="24"/>
          <w:szCs w:val="24"/>
          <w:vertAlign w:val="subscript"/>
        </w:rPr>
        <w:t>I</w:t>
      </w:r>
      <w:proofErr w:type="spellEnd"/>
      <w:r>
        <w:rPr>
          <w:rFonts w:ascii="Times New Roman" w:hAnsi="Times New Roman" w:cs="Times New Roman"/>
          <w:bCs/>
          <w:sz w:val="24"/>
          <w:szCs w:val="24"/>
        </w:rPr>
        <w:t xml:space="preserve"> and a simple estimate for inequality </w:t>
      </w:r>
    </w:p>
    <w:p w:rsidR="002321F5" w:rsidRDefault="002321F5" w:rsidP="002321F5">
      <w:pPr>
        <w:pStyle w:val="KeinLeerraum"/>
        <w:jc w:val="both"/>
        <w:rPr>
          <w:rFonts w:ascii="Times New Roman" w:hAnsi="Times New Roman" w:cs="Times New Roman"/>
          <w:bCs/>
          <w:sz w:val="24"/>
          <w:szCs w:val="24"/>
        </w:rPr>
      </w:pPr>
    </w:p>
    <w:p w:rsidR="002321F5" w:rsidRDefault="002321F5" w:rsidP="002321F5">
      <w:pPr>
        <w:pStyle w:val="KeinLeerraum"/>
        <w:jc w:val="both"/>
        <w:rPr>
          <w:rFonts w:ascii="Times New Roman" w:hAnsi="Times New Roman" w:cs="Times New Roman"/>
          <w:bCs/>
          <w:sz w:val="24"/>
          <w:szCs w:val="24"/>
        </w:rPr>
      </w:pPr>
    </w:p>
    <w:p w:rsidR="002321F5" w:rsidRDefault="002321F5" w:rsidP="002321F5">
      <w:pPr>
        <w:pStyle w:val="KeinLeerraum"/>
        <w:jc w:val="both"/>
        <w:rPr>
          <w:rFonts w:ascii="Times New Roman" w:hAnsi="Times New Roman" w:cs="Times New Roman"/>
          <w:bCs/>
          <w:sz w:val="24"/>
          <w:szCs w:val="24"/>
        </w:rPr>
      </w:pPr>
      <m:oMathPara>
        <m:oMath>
          <m:r>
            <w:rPr>
              <w:rFonts w:ascii="Cambria Math" w:hAnsi="Cambria Math" w:cs="Times New Roman"/>
              <w:sz w:val="24"/>
              <w:szCs w:val="24"/>
            </w:rPr>
            <m:t>EC=</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e>
          </m:d>
          <m:r>
            <w:rPr>
              <w:rFonts w:ascii="Cambria Math" w:hAnsi="Cambria Math" w:cs="Times New Roman"/>
              <w:sz w:val="24"/>
              <w:szCs w:val="24"/>
            </w:rPr>
            <m:t xml:space="preserve">*EC+ </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r>
            <w:rPr>
              <w:rFonts w:ascii="Cambria Math" w:hAnsi="Cambria Math" w:cs="Times New Roman"/>
              <w:sz w:val="24"/>
              <w:szCs w:val="24"/>
            </w:rPr>
            <m:t>*min</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w:del w:id="5" w:author="Felix John" w:date="2017-07-05T15:26:00Z">
                    <m:r>
                      <w:rPr>
                        <w:rFonts w:ascii="Cambria Math" w:hAnsi="Cambria Math" w:cs="Times New Roman"/>
                        <w:sz w:val="24"/>
                        <w:szCs w:val="24"/>
                      </w:rPr>
                      <m:t>I</m:t>
                    </m:r>
                  </w:del>
                  <m:acc>
                    <m:accPr>
                      <m:chr m:val="̅"/>
                      <m:ctrlPr>
                        <w:ins w:id="6" w:author="Felix John" w:date="2017-07-05T15:26:00Z">
                          <w:rPr>
                            <w:rFonts w:ascii="Cambria Math" w:hAnsi="Cambria Math" w:cs="Times New Roman"/>
                            <w:i/>
                            <w:sz w:val="24"/>
                            <w:szCs w:val="24"/>
                          </w:rPr>
                        </w:ins>
                      </m:ctrlPr>
                    </m:accPr>
                    <m:e>
                      <w:ins w:id="7" w:author="Felix John" w:date="2017-07-05T15:26:00Z">
                        <m:r>
                          <w:rPr>
                            <w:rFonts w:ascii="Cambria Math" w:hAnsi="Cambria Math" w:cs="Times New Roman"/>
                            <w:sz w:val="24"/>
                            <w:szCs w:val="24"/>
                          </w:rPr>
                          <m:t>I</m:t>
                        </m:r>
                      </w:ins>
                    </m:e>
                  </m:acc>
                </m:num>
                <m:den>
                  <m:acc>
                    <m:accPr>
                      <m:chr m:val="̅"/>
                      <m:ctrlPr>
                        <w:del w:id="8" w:author="Felix John" w:date="2017-07-05T15:26:00Z">
                          <w:rPr>
                            <w:rFonts w:ascii="Cambria Math" w:hAnsi="Cambria Math" w:cs="Times New Roman"/>
                            <w:i/>
                            <w:sz w:val="24"/>
                            <w:szCs w:val="24"/>
                          </w:rPr>
                        </w:del>
                      </m:ctrlPr>
                    </m:accPr>
                    <m:e>
                      <w:del w:id="9" w:author="Felix John" w:date="2017-07-05T15:26:00Z">
                        <m:r>
                          <w:rPr>
                            <w:rFonts w:ascii="Cambria Math" w:hAnsi="Cambria Math" w:cs="Times New Roman"/>
                            <w:sz w:val="24"/>
                            <w:szCs w:val="24"/>
                          </w:rPr>
                          <m:t>I</m:t>
                        </m:r>
                      </w:del>
                    </m:e>
                  </m:acc>
                  <w:ins w:id="10" w:author="Felix John" w:date="2017-07-05T15:26:00Z">
                    <m:r>
                      <w:rPr>
                        <w:rFonts w:ascii="Cambria Math" w:hAnsi="Cambria Math" w:cs="Times New Roman"/>
                        <w:sz w:val="24"/>
                        <w:szCs w:val="24"/>
                      </w:rPr>
                      <m:t>I</m:t>
                    </m:r>
                  </w:ins>
                </m:den>
              </m:f>
            </m:e>
          </m:d>
        </m:oMath>
      </m:oMathPara>
    </w:p>
    <w:p w:rsidR="002321F5" w:rsidRDefault="002321F5" w:rsidP="002321F5">
      <w:pPr>
        <w:pStyle w:val="KeinLeerraum"/>
        <w:jc w:val="both"/>
        <w:rPr>
          <w:rFonts w:ascii="Times New Roman" w:hAnsi="Times New Roman" w:cs="Times New Roman"/>
          <w:bCs/>
          <w:sz w:val="24"/>
          <w:szCs w:val="24"/>
        </w:rPr>
      </w:pPr>
      <w:r>
        <w:rPr>
          <w:rFonts w:ascii="Times New Roman" w:hAnsi="Times New Roman" w:cs="Times New Roman"/>
          <w:bCs/>
          <w:sz w:val="24"/>
          <w:szCs w:val="24"/>
        </w:rPr>
        <w:t>Table 2: Parameters of the model</w:t>
      </w:r>
    </w:p>
    <w:tbl>
      <w:tblPr>
        <w:tblStyle w:val="Tabellenraster"/>
        <w:tblW w:w="0" w:type="auto"/>
        <w:tblLook w:val="04A0" w:firstRow="1" w:lastRow="0" w:firstColumn="1" w:lastColumn="0" w:noHBand="0" w:noVBand="1"/>
      </w:tblPr>
      <w:tblGrid>
        <w:gridCol w:w="5868"/>
        <w:gridCol w:w="1563"/>
        <w:gridCol w:w="2145"/>
      </w:tblGrid>
      <w:tr w:rsidR="002321F5" w:rsidTr="00B33094">
        <w:tc>
          <w:tcPr>
            <w:tcW w:w="5868" w:type="dxa"/>
          </w:tcPr>
          <w:p w:rsidR="002321F5" w:rsidRDefault="002321F5" w:rsidP="00B33094">
            <w:pPr>
              <w:pStyle w:val="KeinLeerraum"/>
              <w:rPr>
                <w:bCs/>
                <w:sz w:val="24"/>
                <w:szCs w:val="24"/>
              </w:rPr>
            </w:pPr>
            <w:r>
              <w:rPr>
                <w:bCs/>
                <w:sz w:val="24"/>
                <w:szCs w:val="24"/>
              </w:rPr>
              <w:t>Parameter</w:t>
            </w:r>
          </w:p>
        </w:tc>
        <w:tc>
          <w:tcPr>
            <w:tcW w:w="1563" w:type="dxa"/>
          </w:tcPr>
          <w:p w:rsidR="002321F5" w:rsidRDefault="002321F5" w:rsidP="00B33094">
            <w:pPr>
              <w:pStyle w:val="KeinLeerraum"/>
              <w:rPr>
                <w:bCs/>
                <w:sz w:val="24"/>
                <w:szCs w:val="24"/>
              </w:rPr>
            </w:pPr>
            <w:r>
              <w:rPr>
                <w:bCs/>
                <w:sz w:val="24"/>
                <w:szCs w:val="24"/>
              </w:rPr>
              <w:t>Range</w:t>
            </w:r>
          </w:p>
        </w:tc>
        <w:tc>
          <w:tcPr>
            <w:tcW w:w="2145" w:type="dxa"/>
          </w:tcPr>
          <w:p w:rsidR="002321F5" w:rsidRDefault="002321F5" w:rsidP="00B33094">
            <w:pPr>
              <w:pStyle w:val="KeinLeerraum"/>
              <w:rPr>
                <w:bCs/>
                <w:sz w:val="24"/>
                <w:szCs w:val="24"/>
              </w:rPr>
            </w:pPr>
            <w:r>
              <w:rPr>
                <w:bCs/>
                <w:sz w:val="24"/>
                <w:szCs w:val="24"/>
              </w:rPr>
              <w:t>Calibrated</w:t>
            </w:r>
          </w:p>
        </w:tc>
      </w:tr>
      <w:tr w:rsidR="002321F5" w:rsidTr="00B33094">
        <w:tc>
          <w:tcPr>
            <w:tcW w:w="5868" w:type="dxa"/>
          </w:tcPr>
          <w:p w:rsidR="002321F5" w:rsidRDefault="002321F5" w:rsidP="00B33094">
            <w:pPr>
              <w:pStyle w:val="KeinLeerraum"/>
              <w:rPr>
                <w:bCs/>
                <w:sz w:val="24"/>
                <w:szCs w:val="24"/>
              </w:rPr>
            </w:pPr>
            <w:r>
              <w:rPr>
                <w:bCs/>
                <w:sz w:val="24"/>
                <w:szCs w:val="24"/>
              </w:rPr>
              <w:t xml:space="preserve">Mean expected level of cooperation </w:t>
            </w:r>
            <w:r>
              <w:rPr>
                <w:bCs/>
                <w:i/>
                <w:sz w:val="24"/>
                <w:szCs w:val="24"/>
              </w:rPr>
              <w:t>EC</w:t>
            </w:r>
            <w:r>
              <w:rPr>
                <w:bCs/>
                <w:i/>
                <w:sz w:val="24"/>
                <w:szCs w:val="24"/>
                <w:vertAlign w:val="subscript"/>
              </w:rPr>
              <w:t>0</w:t>
            </w:r>
            <w:r>
              <w:rPr>
                <w:bCs/>
                <w:i/>
                <w:sz w:val="24"/>
                <w:szCs w:val="24"/>
              </w:rPr>
              <w:t xml:space="preserve"> </w:t>
            </w:r>
          </w:p>
        </w:tc>
        <w:tc>
          <w:tcPr>
            <w:tcW w:w="1563" w:type="dxa"/>
          </w:tcPr>
          <w:p w:rsidR="002321F5" w:rsidRDefault="002321F5" w:rsidP="00B33094">
            <w:pPr>
              <w:pStyle w:val="KeinLeerraum"/>
              <w:rPr>
                <w:bCs/>
                <w:sz w:val="24"/>
                <w:szCs w:val="24"/>
              </w:rPr>
            </w:pPr>
            <w:r>
              <w:rPr>
                <w:bCs/>
                <w:sz w:val="24"/>
                <w:szCs w:val="24"/>
              </w:rPr>
              <w:t>[0, 1]</w:t>
            </w:r>
          </w:p>
        </w:tc>
        <w:tc>
          <w:tcPr>
            <w:tcW w:w="2145" w:type="dxa"/>
          </w:tcPr>
          <w:p w:rsidR="002321F5" w:rsidRDefault="002321F5" w:rsidP="00B33094">
            <w:pPr>
              <w:pStyle w:val="KeinLeerraum"/>
              <w:rPr>
                <w:bCs/>
                <w:sz w:val="24"/>
                <w:szCs w:val="24"/>
              </w:rPr>
            </w:pPr>
            <w:r>
              <w:rPr>
                <w:bCs/>
                <w:sz w:val="24"/>
                <w:szCs w:val="24"/>
              </w:rPr>
              <w:t>0.66</w:t>
            </w:r>
          </w:p>
        </w:tc>
      </w:tr>
      <w:tr w:rsidR="002321F5" w:rsidTr="00B33094">
        <w:tc>
          <w:tcPr>
            <w:tcW w:w="5868" w:type="dxa"/>
          </w:tcPr>
          <w:p w:rsidR="002321F5" w:rsidRDefault="002321F5" w:rsidP="00B33094">
            <w:pPr>
              <w:pStyle w:val="KeinLeerraum"/>
              <w:rPr>
                <w:bCs/>
                <w:sz w:val="24"/>
                <w:szCs w:val="24"/>
              </w:rPr>
            </w:pPr>
            <w:r>
              <w:rPr>
                <w:bCs/>
                <w:sz w:val="24"/>
                <w:szCs w:val="24"/>
              </w:rPr>
              <w:t xml:space="preserve">Standard deviation of noise </w:t>
            </w:r>
            <w:proofErr w:type="spellStart"/>
            <w:r>
              <w:rPr>
                <w:bCs/>
                <w:sz w:val="24"/>
                <w:szCs w:val="24"/>
              </w:rPr>
              <w:t>σ</w:t>
            </w:r>
            <w:r>
              <w:rPr>
                <w:bCs/>
                <w:sz w:val="24"/>
                <w:szCs w:val="24"/>
                <w:vertAlign w:val="subscript"/>
              </w:rPr>
              <w:t>T</w:t>
            </w:r>
            <w:proofErr w:type="spellEnd"/>
          </w:p>
        </w:tc>
        <w:tc>
          <w:tcPr>
            <w:tcW w:w="1563" w:type="dxa"/>
          </w:tcPr>
          <w:p w:rsidR="002321F5" w:rsidRDefault="002321F5" w:rsidP="00B33094">
            <w:pPr>
              <w:pStyle w:val="KeinLeerraum"/>
              <w:rPr>
                <w:bCs/>
                <w:sz w:val="24"/>
                <w:szCs w:val="24"/>
              </w:rPr>
            </w:pPr>
            <w:r>
              <w:rPr>
                <w:bCs/>
                <w:sz w:val="24"/>
                <w:szCs w:val="24"/>
              </w:rPr>
              <w:t>[0, 1]</w:t>
            </w:r>
          </w:p>
        </w:tc>
        <w:tc>
          <w:tcPr>
            <w:tcW w:w="2145" w:type="dxa"/>
          </w:tcPr>
          <w:p w:rsidR="002321F5" w:rsidRDefault="002321F5" w:rsidP="00B33094">
            <w:pPr>
              <w:pStyle w:val="KeinLeerraum"/>
              <w:rPr>
                <w:bCs/>
                <w:sz w:val="24"/>
                <w:szCs w:val="24"/>
              </w:rPr>
            </w:pPr>
            <w:r>
              <w:rPr>
                <w:bCs/>
                <w:sz w:val="24"/>
                <w:szCs w:val="24"/>
              </w:rPr>
              <w:t>0.99</w:t>
            </w:r>
          </w:p>
        </w:tc>
      </w:tr>
      <w:tr w:rsidR="002321F5" w:rsidTr="00B33094">
        <w:tc>
          <w:tcPr>
            <w:tcW w:w="5868" w:type="dxa"/>
          </w:tcPr>
          <w:p w:rsidR="002321F5" w:rsidRDefault="002321F5" w:rsidP="00B33094">
            <w:pPr>
              <w:pStyle w:val="KeinLeerraum"/>
              <w:rPr>
                <w:bCs/>
                <w:sz w:val="24"/>
                <w:szCs w:val="24"/>
              </w:rPr>
            </w:pPr>
            <w:r>
              <w:rPr>
                <w:bCs/>
                <w:sz w:val="24"/>
                <w:szCs w:val="24"/>
              </w:rPr>
              <w:t xml:space="preserve">Parameter defining the strength of trembling hand </w:t>
            </w:r>
            <w:proofErr w:type="spellStart"/>
            <w:r>
              <w:rPr>
                <w:bCs/>
                <w:sz w:val="24"/>
                <w:szCs w:val="24"/>
              </w:rPr>
              <w:t>γ</w:t>
            </w:r>
            <w:r>
              <w:rPr>
                <w:bCs/>
                <w:sz w:val="24"/>
                <w:szCs w:val="24"/>
                <w:vertAlign w:val="subscript"/>
              </w:rPr>
              <w:t>W</w:t>
            </w:r>
            <w:proofErr w:type="spellEnd"/>
          </w:p>
        </w:tc>
        <w:tc>
          <w:tcPr>
            <w:tcW w:w="1563" w:type="dxa"/>
          </w:tcPr>
          <w:p w:rsidR="002321F5" w:rsidRDefault="002321F5" w:rsidP="00B33094">
            <w:pPr>
              <w:pStyle w:val="KeinLeerraum"/>
              <w:rPr>
                <w:bCs/>
                <w:sz w:val="24"/>
                <w:szCs w:val="24"/>
              </w:rPr>
            </w:pPr>
            <w:r>
              <w:rPr>
                <w:bCs/>
                <w:sz w:val="24"/>
                <w:szCs w:val="24"/>
              </w:rPr>
              <w:t>[0, 10]</w:t>
            </w:r>
          </w:p>
        </w:tc>
        <w:tc>
          <w:tcPr>
            <w:tcW w:w="2145" w:type="dxa"/>
          </w:tcPr>
          <w:p w:rsidR="002321F5" w:rsidRDefault="002321F5" w:rsidP="00B33094">
            <w:pPr>
              <w:pStyle w:val="KeinLeerraum"/>
              <w:rPr>
                <w:bCs/>
                <w:sz w:val="24"/>
                <w:szCs w:val="24"/>
              </w:rPr>
            </w:pPr>
            <w:r>
              <w:rPr>
                <w:bCs/>
                <w:sz w:val="24"/>
                <w:szCs w:val="24"/>
              </w:rPr>
              <w:t>8.72</w:t>
            </w:r>
          </w:p>
        </w:tc>
      </w:tr>
      <w:tr w:rsidR="002321F5" w:rsidTr="00B33094">
        <w:tc>
          <w:tcPr>
            <w:tcW w:w="5868" w:type="dxa"/>
          </w:tcPr>
          <w:p w:rsidR="002321F5" w:rsidRDefault="002321F5" w:rsidP="00B33094">
            <w:pPr>
              <w:pStyle w:val="KeinLeerraum"/>
              <w:rPr>
                <w:bCs/>
                <w:sz w:val="24"/>
                <w:szCs w:val="24"/>
              </w:rPr>
            </w:pPr>
            <w:r>
              <w:rPr>
                <w:bCs/>
                <w:sz w:val="24"/>
                <w:szCs w:val="24"/>
              </w:rPr>
              <w:t>Relative update of EC due to communication   λ</w:t>
            </w:r>
          </w:p>
        </w:tc>
        <w:tc>
          <w:tcPr>
            <w:tcW w:w="1563" w:type="dxa"/>
          </w:tcPr>
          <w:p w:rsidR="002321F5" w:rsidRDefault="002321F5" w:rsidP="00B33094">
            <w:pPr>
              <w:pStyle w:val="KeinLeerraum"/>
              <w:rPr>
                <w:bCs/>
                <w:sz w:val="24"/>
                <w:szCs w:val="24"/>
              </w:rPr>
            </w:pPr>
            <w:r>
              <w:rPr>
                <w:bCs/>
                <w:sz w:val="24"/>
                <w:szCs w:val="24"/>
              </w:rPr>
              <w:t>[0, 1]</w:t>
            </w:r>
          </w:p>
        </w:tc>
        <w:tc>
          <w:tcPr>
            <w:tcW w:w="2145" w:type="dxa"/>
          </w:tcPr>
          <w:p w:rsidR="002321F5" w:rsidRDefault="002321F5" w:rsidP="00B33094">
            <w:pPr>
              <w:pStyle w:val="KeinLeerraum"/>
              <w:rPr>
                <w:bCs/>
                <w:sz w:val="24"/>
                <w:szCs w:val="24"/>
              </w:rPr>
            </w:pPr>
            <w:r>
              <w:rPr>
                <w:bCs/>
                <w:sz w:val="24"/>
                <w:szCs w:val="24"/>
              </w:rPr>
              <w:t>0.81</w:t>
            </w:r>
          </w:p>
        </w:tc>
      </w:tr>
      <w:tr w:rsidR="002321F5" w:rsidTr="00B33094">
        <w:tc>
          <w:tcPr>
            <w:tcW w:w="5868" w:type="dxa"/>
          </w:tcPr>
          <w:p w:rsidR="002321F5" w:rsidRDefault="002321F5" w:rsidP="00B33094">
            <w:pPr>
              <w:pStyle w:val="KeinLeerraum"/>
              <w:rPr>
                <w:bCs/>
                <w:sz w:val="24"/>
                <w:szCs w:val="24"/>
              </w:rPr>
            </w:pPr>
            <w:r>
              <w:rPr>
                <w:bCs/>
                <w:sz w:val="24"/>
                <w:szCs w:val="24"/>
              </w:rPr>
              <w:t xml:space="preserve">Impact of constrained communication on EC, </w:t>
            </w:r>
            <w:proofErr w:type="spellStart"/>
            <w:r>
              <w:rPr>
                <w:bCs/>
                <w:sz w:val="24"/>
                <w:szCs w:val="24"/>
              </w:rPr>
              <w:t>comC</w:t>
            </w:r>
            <w:proofErr w:type="spellEnd"/>
          </w:p>
        </w:tc>
        <w:tc>
          <w:tcPr>
            <w:tcW w:w="1563" w:type="dxa"/>
          </w:tcPr>
          <w:p w:rsidR="002321F5" w:rsidRDefault="002321F5" w:rsidP="00B33094">
            <w:pPr>
              <w:pStyle w:val="KeinLeerraum"/>
              <w:rPr>
                <w:bCs/>
                <w:sz w:val="24"/>
                <w:szCs w:val="24"/>
              </w:rPr>
            </w:pPr>
            <w:r>
              <w:rPr>
                <w:bCs/>
                <w:sz w:val="24"/>
                <w:szCs w:val="24"/>
              </w:rPr>
              <w:t>[0, 1]</w:t>
            </w:r>
          </w:p>
        </w:tc>
        <w:tc>
          <w:tcPr>
            <w:tcW w:w="2145" w:type="dxa"/>
          </w:tcPr>
          <w:p w:rsidR="002321F5" w:rsidRDefault="002321F5" w:rsidP="00B33094">
            <w:pPr>
              <w:pStyle w:val="KeinLeerraum"/>
              <w:rPr>
                <w:bCs/>
                <w:sz w:val="24"/>
                <w:szCs w:val="24"/>
              </w:rPr>
            </w:pPr>
            <w:r>
              <w:rPr>
                <w:bCs/>
                <w:sz w:val="24"/>
                <w:szCs w:val="24"/>
              </w:rPr>
              <w:t>0.68</w:t>
            </w:r>
          </w:p>
        </w:tc>
      </w:tr>
      <w:tr w:rsidR="002321F5" w:rsidTr="00B33094">
        <w:tc>
          <w:tcPr>
            <w:tcW w:w="5868" w:type="dxa"/>
          </w:tcPr>
          <w:p w:rsidR="002321F5" w:rsidRDefault="002321F5" w:rsidP="00B33094">
            <w:pPr>
              <w:pStyle w:val="KeinLeerraum"/>
              <w:rPr>
                <w:bCs/>
                <w:sz w:val="24"/>
                <w:szCs w:val="24"/>
              </w:rPr>
            </w:pPr>
            <w:r>
              <w:rPr>
                <w:bCs/>
                <w:sz w:val="24"/>
                <w:szCs w:val="24"/>
              </w:rPr>
              <w:t xml:space="preserve">Relative update of EC due to extraction, </w:t>
            </w:r>
            <w:proofErr w:type="spellStart"/>
            <w:r>
              <w:rPr>
                <w:bCs/>
                <w:sz w:val="24"/>
                <w:szCs w:val="24"/>
              </w:rPr>
              <w:t>λ</w:t>
            </w:r>
            <w:r>
              <w:rPr>
                <w:bCs/>
                <w:sz w:val="24"/>
                <w:szCs w:val="24"/>
                <w:vertAlign w:val="subscript"/>
              </w:rPr>
              <w:t>E</w:t>
            </w:r>
            <w:proofErr w:type="spellEnd"/>
            <w:r>
              <w:rPr>
                <w:bCs/>
                <w:sz w:val="24"/>
                <w:szCs w:val="24"/>
              </w:rPr>
              <w:t xml:space="preserve"> </w:t>
            </w:r>
          </w:p>
        </w:tc>
        <w:tc>
          <w:tcPr>
            <w:tcW w:w="1563" w:type="dxa"/>
          </w:tcPr>
          <w:p w:rsidR="002321F5" w:rsidRDefault="002321F5" w:rsidP="00B33094">
            <w:pPr>
              <w:pStyle w:val="KeinLeerraum"/>
              <w:rPr>
                <w:bCs/>
                <w:sz w:val="24"/>
                <w:szCs w:val="24"/>
              </w:rPr>
            </w:pPr>
            <w:r>
              <w:rPr>
                <w:bCs/>
                <w:sz w:val="24"/>
                <w:szCs w:val="24"/>
              </w:rPr>
              <w:t>[0,1]</w:t>
            </w:r>
          </w:p>
        </w:tc>
        <w:tc>
          <w:tcPr>
            <w:tcW w:w="2145" w:type="dxa"/>
          </w:tcPr>
          <w:p w:rsidR="002321F5" w:rsidRDefault="002321F5" w:rsidP="00B33094">
            <w:pPr>
              <w:pStyle w:val="KeinLeerraum"/>
              <w:rPr>
                <w:bCs/>
                <w:sz w:val="24"/>
                <w:szCs w:val="24"/>
              </w:rPr>
            </w:pPr>
            <w:r>
              <w:rPr>
                <w:bCs/>
                <w:sz w:val="24"/>
                <w:szCs w:val="24"/>
              </w:rPr>
              <w:t>0.33</w:t>
            </w:r>
          </w:p>
        </w:tc>
      </w:tr>
      <w:tr w:rsidR="002321F5" w:rsidTr="00B33094">
        <w:tc>
          <w:tcPr>
            <w:tcW w:w="5868" w:type="dxa"/>
          </w:tcPr>
          <w:p w:rsidR="002321F5" w:rsidRDefault="002321F5" w:rsidP="00B33094">
            <w:pPr>
              <w:pStyle w:val="KeinLeerraum"/>
              <w:rPr>
                <w:bCs/>
                <w:sz w:val="24"/>
                <w:szCs w:val="24"/>
              </w:rPr>
            </w:pPr>
            <w:r>
              <w:rPr>
                <w:bCs/>
                <w:sz w:val="24"/>
                <w:szCs w:val="24"/>
              </w:rPr>
              <w:t xml:space="preserve">Relative update of EC due to investment, </w:t>
            </w:r>
            <w:proofErr w:type="spellStart"/>
            <w:r>
              <w:rPr>
                <w:bCs/>
                <w:sz w:val="24"/>
                <w:szCs w:val="24"/>
              </w:rPr>
              <w:t>λ</w:t>
            </w:r>
            <w:r>
              <w:rPr>
                <w:bCs/>
                <w:sz w:val="24"/>
                <w:szCs w:val="24"/>
                <w:vertAlign w:val="subscript"/>
              </w:rPr>
              <w:t>I</w:t>
            </w:r>
            <w:proofErr w:type="spellEnd"/>
            <w:r>
              <w:rPr>
                <w:bCs/>
                <w:sz w:val="24"/>
                <w:szCs w:val="24"/>
              </w:rPr>
              <w:t xml:space="preserve"> </w:t>
            </w:r>
          </w:p>
        </w:tc>
        <w:tc>
          <w:tcPr>
            <w:tcW w:w="1563" w:type="dxa"/>
          </w:tcPr>
          <w:p w:rsidR="002321F5" w:rsidRDefault="002321F5" w:rsidP="00B33094">
            <w:pPr>
              <w:pStyle w:val="KeinLeerraum"/>
              <w:rPr>
                <w:bCs/>
                <w:sz w:val="24"/>
                <w:szCs w:val="24"/>
              </w:rPr>
            </w:pPr>
            <w:r>
              <w:rPr>
                <w:bCs/>
                <w:sz w:val="24"/>
                <w:szCs w:val="24"/>
              </w:rPr>
              <w:t>[0,1]</w:t>
            </w:r>
          </w:p>
        </w:tc>
        <w:tc>
          <w:tcPr>
            <w:tcW w:w="2145" w:type="dxa"/>
          </w:tcPr>
          <w:p w:rsidR="002321F5" w:rsidRDefault="002321F5" w:rsidP="00B33094">
            <w:pPr>
              <w:pStyle w:val="KeinLeerraum"/>
              <w:rPr>
                <w:bCs/>
                <w:sz w:val="24"/>
                <w:szCs w:val="24"/>
              </w:rPr>
            </w:pPr>
            <w:r>
              <w:rPr>
                <w:bCs/>
                <w:sz w:val="24"/>
                <w:szCs w:val="24"/>
              </w:rPr>
              <w:t>0.99</w:t>
            </w:r>
          </w:p>
        </w:tc>
      </w:tr>
    </w:tbl>
    <w:p w:rsidR="002321F5" w:rsidRDefault="002321F5" w:rsidP="002321F5">
      <w:pPr>
        <w:pStyle w:val="KeinLeerraum"/>
        <w:jc w:val="both"/>
        <w:rPr>
          <w:rFonts w:ascii="Times New Roman" w:hAnsi="Times New Roman" w:cs="Times New Roman"/>
          <w:bCs/>
          <w:sz w:val="24"/>
          <w:szCs w:val="24"/>
        </w:rPr>
      </w:pPr>
    </w:p>
    <w:p w:rsidR="002321F5" w:rsidRPr="00D01F22" w:rsidRDefault="002321F5" w:rsidP="002321F5">
      <w:pPr>
        <w:pStyle w:val="KeinLeerraum"/>
        <w:jc w:val="both"/>
        <w:rPr>
          <w:rFonts w:ascii="Times New Roman" w:hAnsi="Times New Roman" w:cs="Times New Roman"/>
          <w:bCs/>
          <w:sz w:val="24"/>
          <w:szCs w:val="24"/>
          <w:u w:val="single"/>
        </w:rPr>
      </w:pPr>
      <w:r>
        <w:rPr>
          <w:rFonts w:ascii="Times New Roman" w:hAnsi="Times New Roman" w:cs="Times New Roman"/>
          <w:bCs/>
          <w:sz w:val="24"/>
          <w:szCs w:val="24"/>
          <w:u w:val="single"/>
        </w:rPr>
        <w:t>Social value orientation – Other Regarding Preferences</w:t>
      </w:r>
    </w:p>
    <w:p w:rsidR="002321F5" w:rsidRDefault="002321F5" w:rsidP="002321F5">
      <w:pPr>
        <w:pStyle w:val="KeinLeerraum"/>
        <w:jc w:val="both"/>
        <w:rPr>
          <w:ins w:id="11" w:author="Felix John" w:date="2017-07-05T16:07:00Z"/>
          <w:rFonts w:ascii="Times New Roman" w:hAnsi="Times New Roman" w:cs="Times New Roman"/>
          <w:sz w:val="24"/>
          <w:szCs w:val="24"/>
        </w:rPr>
      </w:pPr>
      <w:r>
        <w:rPr>
          <w:rFonts w:ascii="Times New Roman" w:hAnsi="Times New Roman" w:cs="Times New Roman"/>
          <w:bCs/>
          <w:sz w:val="24"/>
          <w:szCs w:val="24"/>
        </w:rPr>
        <w:t xml:space="preserve">This model is based on agents defining the utility of their actions. If they are satisfied they continue those decisions, and otherwise they reconsider their decisions. In defining the utility of the agents we assume agents have diverse social value orientations (Van Lange, 1999). In calculating the utility of the agents, we build upon the work on other-regarding preferences in behavioral economics </w:t>
      </w:r>
      <w:r w:rsidRPr="00A02975">
        <w:rPr>
          <w:rFonts w:ascii="Times New Roman" w:hAnsi="Times New Roman" w:cs="Times New Roman"/>
          <w:bCs/>
          <w:sz w:val="24"/>
          <w:szCs w:val="24"/>
        </w:rPr>
        <w:t xml:space="preserve">(e.g., </w:t>
      </w:r>
      <w:proofErr w:type="spellStart"/>
      <w:r w:rsidRPr="00A02975">
        <w:rPr>
          <w:rFonts w:ascii="Times New Roman" w:hAnsi="Times New Roman" w:cs="Times New Roman"/>
          <w:bCs/>
          <w:sz w:val="24"/>
          <w:szCs w:val="24"/>
        </w:rPr>
        <w:t>Charness</w:t>
      </w:r>
      <w:proofErr w:type="spellEnd"/>
      <w:r w:rsidRPr="00A02975">
        <w:rPr>
          <w:rFonts w:ascii="Times New Roman" w:hAnsi="Times New Roman" w:cs="Times New Roman"/>
          <w:bCs/>
          <w:sz w:val="24"/>
          <w:szCs w:val="24"/>
        </w:rPr>
        <w:t xml:space="preserve"> and Rabin 2002; </w:t>
      </w:r>
      <w:proofErr w:type="spellStart"/>
      <w:r w:rsidRPr="00A02975">
        <w:rPr>
          <w:rFonts w:ascii="Times New Roman" w:hAnsi="Times New Roman" w:cs="Times New Roman"/>
          <w:bCs/>
          <w:sz w:val="24"/>
          <w:szCs w:val="24"/>
        </w:rPr>
        <w:t>Camerer</w:t>
      </w:r>
      <w:proofErr w:type="spellEnd"/>
      <w:r w:rsidRPr="00A02975">
        <w:rPr>
          <w:rFonts w:ascii="Times New Roman" w:hAnsi="Times New Roman" w:cs="Times New Roman"/>
          <w:bCs/>
          <w:sz w:val="24"/>
          <w:szCs w:val="24"/>
        </w:rPr>
        <w:t xml:space="preserve"> 2003; </w:t>
      </w:r>
      <w:proofErr w:type="spellStart"/>
      <w:r w:rsidRPr="00A02975">
        <w:rPr>
          <w:rFonts w:ascii="Times New Roman" w:hAnsi="Times New Roman" w:cs="Times New Roman"/>
          <w:bCs/>
          <w:sz w:val="24"/>
          <w:szCs w:val="24"/>
        </w:rPr>
        <w:t>Arifovic</w:t>
      </w:r>
      <w:proofErr w:type="spellEnd"/>
      <w:r w:rsidRPr="00A02975">
        <w:rPr>
          <w:rFonts w:ascii="Times New Roman" w:hAnsi="Times New Roman" w:cs="Times New Roman"/>
          <w:bCs/>
          <w:sz w:val="24"/>
          <w:szCs w:val="24"/>
        </w:rPr>
        <w:t xml:space="preserve"> and Ledyard 2012). We assume </w:t>
      </w:r>
      <w:r>
        <w:rPr>
          <w:rFonts w:ascii="Times New Roman" w:hAnsi="Times New Roman" w:cs="Times New Roman"/>
          <w:bCs/>
          <w:sz w:val="24"/>
          <w:szCs w:val="24"/>
        </w:rPr>
        <w:t xml:space="preserve">agents having other-regarding preferences, and all have the same values for </w:t>
      </w:r>
      <w:del w:id="12" w:author="Felix John" w:date="2017-07-05T16:04:00Z">
        <w:r w:rsidDel="00407EBD">
          <w:rPr>
            <w:rFonts w:ascii="Times New Roman" w:hAnsi="Times New Roman" w:cs="Times New Roman"/>
            <w:sz w:val="24"/>
            <w:szCs w:val="24"/>
          </w:rPr>
          <w:delText xml:space="preserve">f </w:delText>
        </w:r>
      </w:del>
      <w:r w:rsidRPr="00A02975">
        <w:rPr>
          <w:rFonts w:ascii="Times New Roman" w:hAnsi="Times New Roman" w:cs="Times New Roman"/>
          <w:i/>
          <w:sz w:val="24"/>
          <w:szCs w:val="24"/>
        </w:rPr>
        <w:t>α</w:t>
      </w:r>
      <w:r>
        <w:rPr>
          <w:rFonts w:ascii="Times New Roman" w:hAnsi="Times New Roman" w:cs="Times New Roman"/>
          <w:i/>
          <w:sz w:val="24"/>
          <w:szCs w:val="24"/>
        </w:rPr>
        <w:t xml:space="preserve"> </w:t>
      </w:r>
      <w:r w:rsidRPr="0065700B">
        <w:rPr>
          <w:rFonts w:ascii="Times New Roman" w:hAnsi="Times New Roman" w:cs="Times New Roman"/>
          <w:sz w:val="24"/>
          <w:szCs w:val="24"/>
        </w:rPr>
        <w:t>and</w:t>
      </w:r>
      <w:r>
        <w:rPr>
          <w:rFonts w:ascii="Times New Roman" w:hAnsi="Times New Roman" w:cs="Times New Roman"/>
          <w:i/>
          <w:sz w:val="24"/>
          <w:szCs w:val="24"/>
        </w:rPr>
        <w:t xml:space="preserve"> </w:t>
      </w:r>
      <w:r w:rsidRPr="00A02975">
        <w:rPr>
          <w:rFonts w:ascii="Times New Roman" w:hAnsi="Times New Roman" w:cs="Times New Roman"/>
          <w:i/>
          <w:sz w:val="24"/>
          <w:szCs w:val="24"/>
        </w:rPr>
        <w:t>β</w:t>
      </w:r>
      <w:r>
        <w:rPr>
          <w:rFonts w:ascii="Times New Roman" w:hAnsi="Times New Roman" w:cs="Times New Roman"/>
          <w:i/>
          <w:sz w:val="24"/>
          <w:szCs w:val="24"/>
        </w:rPr>
        <w:t xml:space="preserve"> </w:t>
      </w:r>
      <w:r>
        <w:rPr>
          <w:rFonts w:ascii="Times New Roman" w:hAnsi="Times New Roman" w:cs="Times New Roman"/>
          <w:sz w:val="24"/>
          <w:szCs w:val="24"/>
        </w:rPr>
        <w:t>defining the u</w:t>
      </w:r>
      <w:r w:rsidRPr="00A02975">
        <w:rPr>
          <w:rFonts w:ascii="Times New Roman" w:hAnsi="Times New Roman" w:cs="Times New Roman"/>
          <w:sz w:val="24"/>
          <w:szCs w:val="24"/>
        </w:rPr>
        <w:t xml:space="preserve">tility </w:t>
      </w:r>
      <w:proofErr w:type="spellStart"/>
      <w:r w:rsidRPr="00A02975">
        <w:rPr>
          <w:rFonts w:ascii="Times New Roman" w:hAnsi="Times New Roman" w:cs="Times New Roman"/>
          <w:sz w:val="24"/>
          <w:szCs w:val="24"/>
        </w:rPr>
        <w:t>u</w:t>
      </w:r>
      <w:r w:rsidRPr="00A02975">
        <w:rPr>
          <w:rFonts w:ascii="Times New Roman" w:hAnsi="Times New Roman" w:cs="Times New Roman"/>
          <w:sz w:val="24"/>
          <w:szCs w:val="24"/>
          <w:vertAlign w:val="subscript"/>
        </w:rPr>
        <w:t>i</w:t>
      </w:r>
      <w:proofErr w:type="spellEnd"/>
      <w:r w:rsidRPr="00A02975">
        <w:rPr>
          <w:rFonts w:ascii="Times New Roman" w:hAnsi="Times New Roman" w:cs="Times New Roman"/>
          <w:sz w:val="24"/>
          <w:szCs w:val="24"/>
        </w:rPr>
        <w:t xml:space="preserve">: </w:t>
      </w:r>
    </w:p>
    <w:p w:rsidR="00407EBD" w:rsidRDefault="00407EBD" w:rsidP="002321F5">
      <w:pPr>
        <w:pStyle w:val="KeinLeerraum"/>
        <w:jc w:val="both"/>
        <w:rPr>
          <w:ins w:id="13" w:author="Felix John" w:date="2017-07-05T16:04:00Z"/>
          <w:rFonts w:ascii="Times New Roman" w:hAnsi="Times New Roman" w:cs="Times New Roman"/>
          <w:sz w:val="24"/>
          <w:szCs w:val="24"/>
        </w:rPr>
      </w:pPr>
    </w:p>
    <w:p w:rsidR="00407EBD" w:rsidRDefault="00407EBD" w:rsidP="002321F5">
      <w:pPr>
        <w:pStyle w:val="KeinLeerraum"/>
        <w:jc w:val="both"/>
        <w:rPr>
          <w:rFonts w:ascii="Times New Roman" w:hAnsi="Times New Roman" w:cs="Times New Roman"/>
          <w:sz w:val="24"/>
          <w:szCs w:val="24"/>
        </w:rPr>
      </w:pPr>
      <m:oMathPara>
        <m:oMath>
          <m:sSub>
            <m:sSubPr>
              <m:ctrlPr>
                <w:ins w:id="14" w:author="Felix John" w:date="2017-07-05T16:04:00Z">
                  <w:rPr>
                    <w:rFonts w:ascii="Cambria Math" w:hAnsi="Cambria Math" w:cs="Times New Roman"/>
                    <w:i/>
                    <w:iCs/>
                    <w:sz w:val="24"/>
                    <w:szCs w:val="24"/>
                  </w:rPr>
                </w:ins>
              </m:ctrlPr>
            </m:sSubPr>
            <m:e>
              <w:ins w:id="15" w:author="Felix John" w:date="2017-07-05T16:04:00Z">
                <m:r>
                  <w:rPr>
                    <w:rFonts w:ascii="Cambria Math" w:hAnsi="Cambria Math" w:cs="Times New Roman"/>
                    <w:sz w:val="24"/>
                    <w:szCs w:val="24"/>
                  </w:rPr>
                  <m:t>u</m:t>
                </m:r>
              </w:ins>
            </m:e>
            <m:sub>
              <w:ins w:id="16" w:author="Felix John" w:date="2017-07-05T16:04:00Z">
                <m:r>
                  <w:rPr>
                    <w:rFonts w:ascii="Cambria Math" w:hAnsi="Cambria Math" w:cs="Times New Roman"/>
                    <w:sz w:val="24"/>
                    <w:szCs w:val="24"/>
                  </w:rPr>
                  <m:t>i</m:t>
                </m:r>
              </w:ins>
            </m:sub>
          </m:sSub>
          <w:ins w:id="17" w:author="Felix John" w:date="2017-07-05T16:04:00Z">
            <m:r>
              <w:rPr>
                <w:rFonts w:ascii="Cambria Math" w:hAnsi="Cambria Math" w:cs="Times New Roman"/>
                <w:sz w:val="24"/>
                <w:szCs w:val="24"/>
              </w:rPr>
              <m:t>=</m:t>
            </m:r>
          </w:ins>
          <m:sSub>
            <m:sSubPr>
              <m:ctrlPr>
                <w:ins w:id="18" w:author="Felix John" w:date="2017-07-05T16:04:00Z">
                  <w:rPr>
                    <w:rFonts w:ascii="Cambria Math" w:hAnsi="Cambria Math" w:cs="Times New Roman"/>
                    <w:i/>
                    <w:iCs/>
                    <w:sz w:val="24"/>
                    <w:szCs w:val="24"/>
                  </w:rPr>
                </w:ins>
              </m:ctrlPr>
            </m:sSubPr>
            <m:e>
              <w:ins w:id="19" w:author="Felix John" w:date="2017-07-05T16:04:00Z">
                <m:r>
                  <w:rPr>
                    <w:rFonts w:ascii="Cambria Math" w:hAnsi="Cambria Math" w:cs="Times New Roman"/>
                    <w:sz w:val="24"/>
                    <w:szCs w:val="24"/>
                  </w:rPr>
                  <m:t>z</m:t>
                </m:r>
              </w:ins>
            </m:e>
            <m:sub>
              <w:ins w:id="20" w:author="Felix John" w:date="2017-07-05T16:04:00Z">
                <m:r>
                  <w:rPr>
                    <w:rFonts w:ascii="Cambria Math" w:hAnsi="Cambria Math" w:cs="Times New Roman"/>
                    <w:sz w:val="24"/>
                    <w:szCs w:val="24"/>
                  </w:rPr>
                  <m:t>i</m:t>
                </m:r>
              </w:ins>
            </m:sub>
          </m:sSub>
          <w:ins w:id="21" w:author="Felix John" w:date="2017-07-05T16:04:00Z">
            <m:r>
              <w:rPr>
                <w:rFonts w:ascii="Cambria Math" w:hAnsi="Cambria Math" w:cs="Times New Roman"/>
                <w:sz w:val="24"/>
                <w:szCs w:val="24"/>
              </w:rPr>
              <m:t>-α</m:t>
            </m:r>
          </w:ins>
          <m:func>
            <m:funcPr>
              <m:ctrlPr>
                <w:ins w:id="22" w:author="Felix John" w:date="2017-07-05T16:04:00Z">
                  <w:rPr>
                    <w:rFonts w:ascii="Cambria Math" w:hAnsi="Cambria Math" w:cs="Times New Roman"/>
                    <w:i/>
                    <w:iCs/>
                    <w:sz w:val="24"/>
                    <w:szCs w:val="24"/>
                  </w:rPr>
                </w:ins>
              </m:ctrlPr>
            </m:funcPr>
            <m:fName>
              <m:limLow>
                <m:limLowPr>
                  <m:ctrlPr>
                    <w:ins w:id="23" w:author="Felix John" w:date="2017-07-05T16:04:00Z">
                      <w:rPr>
                        <w:rFonts w:ascii="Cambria Math" w:hAnsi="Cambria Math" w:cs="Times New Roman"/>
                        <w:i/>
                        <w:iCs/>
                        <w:sz w:val="24"/>
                        <w:szCs w:val="24"/>
                      </w:rPr>
                    </w:ins>
                  </m:ctrlPr>
                </m:limLowPr>
                <m:e>
                  <w:ins w:id="24" w:author="Felix John" w:date="2017-07-05T16:04:00Z">
                    <m:r>
                      <m:rPr>
                        <m:sty m:val="p"/>
                      </m:rPr>
                      <w:rPr>
                        <w:rFonts w:ascii="Cambria Math" w:hAnsi="Cambria Math" w:cs="Times New Roman"/>
                        <w:sz w:val="24"/>
                        <w:szCs w:val="24"/>
                      </w:rPr>
                      <m:t>max</m:t>
                    </m:r>
                  </w:ins>
                </m:e>
                <m:lim>
                  <w:ins w:id="25" w:author="Felix John" w:date="2017-07-05T16:04:00Z">
                    <m:r>
                      <w:rPr>
                        <w:rFonts w:ascii="Cambria Math" w:hAnsi="Cambria Math" w:cs="Times New Roman"/>
                        <w:sz w:val="24"/>
                        <w:szCs w:val="24"/>
                      </w:rPr>
                      <m:t> </m:t>
                    </m:r>
                  </w:ins>
                </m:lim>
              </m:limLow>
            </m:fName>
            <m:e>
              <m:d>
                <m:dPr>
                  <m:ctrlPr>
                    <w:ins w:id="26" w:author="Felix John" w:date="2017-07-05T16:04:00Z">
                      <w:rPr>
                        <w:rFonts w:ascii="Cambria Math" w:hAnsi="Cambria Math" w:cs="Times New Roman"/>
                        <w:i/>
                        <w:iCs/>
                        <w:sz w:val="24"/>
                        <w:szCs w:val="24"/>
                      </w:rPr>
                    </w:ins>
                  </m:ctrlPr>
                </m:dPr>
                <m:e>
                  <m:sSub>
                    <m:sSubPr>
                      <m:ctrlPr>
                        <w:ins w:id="27" w:author="Felix John" w:date="2017-07-05T16:04:00Z">
                          <w:rPr>
                            <w:rFonts w:ascii="Cambria Math" w:hAnsi="Cambria Math" w:cs="Times New Roman"/>
                            <w:i/>
                            <w:iCs/>
                            <w:sz w:val="24"/>
                            <w:szCs w:val="24"/>
                          </w:rPr>
                        </w:ins>
                      </m:ctrlPr>
                    </m:sSubPr>
                    <m:e>
                      <w:ins w:id="28" w:author="Felix John" w:date="2017-07-05T16:04:00Z">
                        <m:r>
                          <w:rPr>
                            <w:rFonts w:ascii="Cambria Math" w:hAnsi="Cambria Math" w:cs="Times New Roman"/>
                            <w:sz w:val="24"/>
                            <w:szCs w:val="24"/>
                          </w:rPr>
                          <m:t>z</m:t>
                        </m:r>
                      </w:ins>
                    </m:e>
                    <m:sub>
                      <w:ins w:id="29" w:author="Felix John" w:date="2017-07-05T16:04:00Z">
                        <m:r>
                          <w:rPr>
                            <w:rFonts w:ascii="Cambria Math" w:hAnsi="Cambria Math" w:cs="Times New Roman"/>
                            <w:sz w:val="24"/>
                            <w:szCs w:val="24"/>
                          </w:rPr>
                          <m:t>i</m:t>
                        </m:r>
                      </w:ins>
                    </m:sub>
                  </m:sSub>
                  <w:ins w:id="30" w:author="Felix John" w:date="2017-07-05T16:04:00Z">
                    <m:r>
                      <w:rPr>
                        <w:rFonts w:ascii="Cambria Math" w:hAnsi="Cambria Math" w:cs="Times New Roman"/>
                        <w:sz w:val="24"/>
                        <w:szCs w:val="24"/>
                      </w:rPr>
                      <m:t>- </m:t>
                    </m:r>
                  </w:ins>
                  <m:sSub>
                    <m:sSubPr>
                      <m:ctrlPr>
                        <w:ins w:id="31" w:author="Felix John" w:date="2017-07-05T16:04:00Z">
                          <w:rPr>
                            <w:rFonts w:ascii="Cambria Math" w:hAnsi="Cambria Math" w:cs="Times New Roman"/>
                            <w:i/>
                            <w:iCs/>
                            <w:sz w:val="24"/>
                            <w:szCs w:val="24"/>
                          </w:rPr>
                        </w:ins>
                      </m:ctrlPr>
                    </m:sSubPr>
                    <m:e>
                      <m:acc>
                        <m:accPr>
                          <m:chr m:val="̅"/>
                          <m:ctrlPr>
                            <w:ins w:id="32" w:author="Felix John" w:date="2017-07-05T16:04:00Z">
                              <w:rPr>
                                <w:rFonts w:ascii="Cambria Math" w:hAnsi="Cambria Math" w:cs="Times New Roman"/>
                                <w:i/>
                                <w:iCs/>
                                <w:sz w:val="24"/>
                                <w:szCs w:val="24"/>
                              </w:rPr>
                            </w:ins>
                          </m:ctrlPr>
                        </m:accPr>
                        <m:e>
                          <w:ins w:id="33" w:author="Felix John" w:date="2017-07-05T16:04:00Z">
                            <m:r>
                              <w:rPr>
                                <w:rFonts w:ascii="Cambria Math" w:hAnsi="Cambria Math" w:cs="Times New Roman"/>
                                <w:sz w:val="24"/>
                                <w:szCs w:val="24"/>
                              </w:rPr>
                              <m:t>z</m:t>
                            </m:r>
                          </w:ins>
                        </m:e>
                      </m:acc>
                    </m:e>
                    <m:sub>
                      <w:ins w:id="34" w:author="Felix John" w:date="2017-07-05T16:04:00Z">
                        <m:r>
                          <w:rPr>
                            <w:rFonts w:ascii="Cambria Math" w:hAnsi="Cambria Math" w:cs="Times New Roman"/>
                            <w:sz w:val="24"/>
                            <w:szCs w:val="24"/>
                          </w:rPr>
                          <m:t>-i</m:t>
                        </m:r>
                      </w:ins>
                    </m:sub>
                  </m:sSub>
                  <w:ins w:id="35" w:author="Felix John" w:date="2017-07-05T16:04:00Z">
                    <m:r>
                      <w:rPr>
                        <w:rFonts w:ascii="Cambria Math" w:hAnsi="Cambria Math" w:cs="Times New Roman"/>
                        <w:sz w:val="24"/>
                        <w:szCs w:val="24"/>
                      </w:rPr>
                      <m:t>, 0</m:t>
                    </m:r>
                  </w:ins>
                </m:e>
              </m:d>
            </m:e>
          </m:func>
          <w:ins w:id="36" w:author="Felix John" w:date="2017-07-05T16:04:00Z">
            <m:r>
              <w:rPr>
                <w:rFonts w:ascii="Cambria Math" w:hAnsi="Cambria Math" w:cs="Times New Roman"/>
                <w:sz w:val="24"/>
                <w:szCs w:val="24"/>
              </w:rPr>
              <m:t>+β</m:t>
            </m:r>
          </w:ins>
          <m:func>
            <m:funcPr>
              <m:ctrlPr>
                <w:ins w:id="37" w:author="Felix John" w:date="2017-07-05T16:04:00Z">
                  <w:rPr>
                    <w:rFonts w:ascii="Cambria Math" w:hAnsi="Cambria Math" w:cs="Times New Roman"/>
                    <w:i/>
                    <w:iCs/>
                    <w:sz w:val="24"/>
                    <w:szCs w:val="24"/>
                  </w:rPr>
                </w:ins>
              </m:ctrlPr>
            </m:funcPr>
            <m:fName>
              <m:limLow>
                <m:limLowPr>
                  <m:ctrlPr>
                    <w:ins w:id="38" w:author="Felix John" w:date="2017-07-05T16:04:00Z">
                      <w:rPr>
                        <w:rFonts w:ascii="Cambria Math" w:hAnsi="Cambria Math" w:cs="Times New Roman"/>
                        <w:i/>
                        <w:iCs/>
                        <w:sz w:val="24"/>
                        <w:szCs w:val="24"/>
                      </w:rPr>
                    </w:ins>
                  </m:ctrlPr>
                </m:limLowPr>
                <m:e>
                  <w:ins w:id="39" w:author="Felix John" w:date="2017-07-05T16:04:00Z">
                    <m:r>
                      <m:rPr>
                        <m:sty m:val="p"/>
                      </m:rPr>
                      <w:rPr>
                        <w:rFonts w:ascii="Cambria Math" w:hAnsi="Cambria Math" w:cs="Times New Roman"/>
                        <w:sz w:val="24"/>
                        <w:szCs w:val="24"/>
                      </w:rPr>
                      <m:t>max</m:t>
                    </m:r>
                  </w:ins>
                </m:e>
                <m:lim>
                  <w:ins w:id="40" w:author="Felix John" w:date="2017-07-05T16:04:00Z">
                    <m:r>
                      <w:rPr>
                        <w:rFonts w:ascii="Cambria Math" w:hAnsi="Cambria Math" w:cs="Times New Roman"/>
                        <w:sz w:val="24"/>
                        <w:szCs w:val="24"/>
                      </w:rPr>
                      <m:t> </m:t>
                    </m:r>
                  </w:ins>
                </m:lim>
              </m:limLow>
            </m:fName>
            <m:e>
              <m:d>
                <m:dPr>
                  <m:ctrlPr>
                    <w:ins w:id="41" w:author="Felix John" w:date="2017-07-05T16:04:00Z">
                      <w:rPr>
                        <w:rFonts w:ascii="Cambria Math" w:hAnsi="Cambria Math" w:cs="Times New Roman"/>
                        <w:i/>
                        <w:iCs/>
                        <w:sz w:val="24"/>
                        <w:szCs w:val="24"/>
                      </w:rPr>
                    </w:ins>
                  </m:ctrlPr>
                </m:dPr>
                <m:e>
                  <m:sSub>
                    <m:sSubPr>
                      <m:ctrlPr>
                        <w:ins w:id="42" w:author="Felix John" w:date="2017-07-05T16:04:00Z">
                          <w:rPr>
                            <w:rFonts w:ascii="Cambria Math" w:hAnsi="Cambria Math" w:cs="Times New Roman"/>
                            <w:i/>
                            <w:iCs/>
                            <w:sz w:val="24"/>
                            <w:szCs w:val="24"/>
                          </w:rPr>
                        </w:ins>
                      </m:ctrlPr>
                    </m:sSubPr>
                    <m:e>
                      <m:acc>
                        <m:accPr>
                          <m:chr m:val="̅"/>
                          <m:ctrlPr>
                            <w:ins w:id="43" w:author="Felix John" w:date="2017-07-05T16:04:00Z">
                              <w:rPr>
                                <w:rFonts w:ascii="Cambria Math" w:hAnsi="Cambria Math" w:cs="Times New Roman"/>
                                <w:i/>
                                <w:iCs/>
                                <w:sz w:val="24"/>
                                <w:szCs w:val="24"/>
                              </w:rPr>
                            </w:ins>
                          </m:ctrlPr>
                        </m:accPr>
                        <m:e>
                          <w:ins w:id="44" w:author="Felix John" w:date="2017-07-05T16:04:00Z">
                            <m:r>
                              <w:rPr>
                                <w:rFonts w:ascii="Cambria Math" w:hAnsi="Cambria Math" w:cs="Times New Roman"/>
                                <w:sz w:val="24"/>
                                <w:szCs w:val="24"/>
                              </w:rPr>
                              <m:t>z</m:t>
                            </m:r>
                          </w:ins>
                        </m:e>
                      </m:acc>
                    </m:e>
                    <m:sub>
                      <w:ins w:id="45" w:author="Felix John" w:date="2017-07-05T16:04:00Z">
                        <m:r>
                          <w:rPr>
                            <w:rFonts w:ascii="Cambria Math" w:hAnsi="Cambria Math" w:cs="Times New Roman"/>
                            <w:sz w:val="24"/>
                            <w:szCs w:val="24"/>
                          </w:rPr>
                          <m:t>-i</m:t>
                        </m:r>
                      </w:ins>
                    </m:sub>
                  </m:sSub>
                  <w:ins w:id="46" w:author="Felix John" w:date="2017-07-05T16:04:00Z">
                    <m:r>
                      <w:rPr>
                        <w:rFonts w:ascii="Cambria Math" w:hAnsi="Cambria Math" w:cs="Times New Roman"/>
                        <w:sz w:val="24"/>
                        <w:szCs w:val="24"/>
                      </w:rPr>
                      <m:t>-</m:t>
                    </m:r>
                  </w:ins>
                  <m:sSub>
                    <m:sSubPr>
                      <m:ctrlPr>
                        <w:ins w:id="47" w:author="Felix John" w:date="2017-07-05T16:04:00Z">
                          <w:rPr>
                            <w:rFonts w:ascii="Cambria Math" w:hAnsi="Cambria Math" w:cs="Times New Roman"/>
                            <w:i/>
                            <w:iCs/>
                            <w:sz w:val="24"/>
                            <w:szCs w:val="24"/>
                          </w:rPr>
                        </w:ins>
                      </m:ctrlPr>
                    </m:sSubPr>
                    <m:e>
                      <w:ins w:id="48" w:author="Felix John" w:date="2017-07-05T16:04:00Z">
                        <m:r>
                          <w:rPr>
                            <w:rFonts w:ascii="Cambria Math" w:hAnsi="Cambria Math" w:cs="Times New Roman"/>
                            <w:sz w:val="24"/>
                            <w:szCs w:val="24"/>
                          </w:rPr>
                          <m:t>z</m:t>
                        </m:r>
                      </w:ins>
                    </m:e>
                    <m:sub>
                      <w:ins w:id="49" w:author="Felix John" w:date="2017-07-05T16:04:00Z">
                        <m:r>
                          <w:rPr>
                            <w:rFonts w:ascii="Cambria Math" w:hAnsi="Cambria Math" w:cs="Times New Roman"/>
                            <w:sz w:val="24"/>
                            <w:szCs w:val="24"/>
                          </w:rPr>
                          <m:t>i</m:t>
                        </m:r>
                      </w:ins>
                    </m:sub>
                  </m:sSub>
                  <w:ins w:id="50" w:author="Felix John" w:date="2017-07-05T16:04:00Z">
                    <m:r>
                      <w:rPr>
                        <w:rFonts w:ascii="Cambria Math" w:hAnsi="Cambria Math" w:cs="Times New Roman"/>
                        <w:sz w:val="24"/>
                        <w:szCs w:val="24"/>
                      </w:rPr>
                      <m:t>, 0</m:t>
                    </m:r>
                  </w:ins>
                </m:e>
              </m:d>
            </m:e>
          </m:func>
        </m:oMath>
      </m:oMathPara>
    </w:p>
    <w:p w:rsidR="002321F5" w:rsidDel="00407EBD" w:rsidRDefault="002321F5" w:rsidP="002321F5">
      <w:pPr>
        <w:pStyle w:val="KeinLeerraum"/>
        <w:jc w:val="both"/>
        <w:rPr>
          <w:del w:id="51" w:author="Felix John" w:date="2017-07-05T16:05:00Z"/>
          <w:rFonts w:ascii="Times New Roman" w:hAnsi="Times New Roman" w:cs="Times New Roman"/>
          <w:sz w:val="24"/>
          <w:szCs w:val="24"/>
        </w:rPr>
      </w:pPr>
    </w:p>
    <w:p w:rsidR="002321F5" w:rsidDel="00407EBD" w:rsidRDefault="002321F5" w:rsidP="002321F5">
      <w:pPr>
        <w:pStyle w:val="KeinLeerraum"/>
        <w:jc w:val="center"/>
        <w:rPr>
          <w:del w:id="52" w:author="Felix John" w:date="2017-07-05T16:05:00Z"/>
          <w:rFonts w:ascii="Times New Roman" w:hAnsi="Times New Roman" w:cs="Times New Roman"/>
          <w:sz w:val="24"/>
          <w:szCs w:val="24"/>
        </w:rPr>
      </w:pPr>
      <w:commentRangeStart w:id="53"/>
      <w:del w:id="54" w:author="Felix John" w:date="2017-07-05T16:04:00Z">
        <w:r w:rsidRPr="00A02975" w:rsidDel="00407EBD">
          <w:rPr>
            <w:noProof/>
            <w:lang w:val="de-DE" w:eastAsia="de-DE"/>
          </w:rPr>
          <w:drawing>
            <wp:inline distT="0" distB="0" distL="0" distR="0" wp14:anchorId="2B44920E" wp14:editId="00A3E1CE">
              <wp:extent cx="2881223" cy="231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19117" cy="234656"/>
                      </a:xfrm>
                      <a:prstGeom prst="rect">
                        <a:avLst/>
                      </a:prstGeom>
                      <a:noFill/>
                      <a:ln>
                        <a:noFill/>
                      </a:ln>
                    </pic:spPr>
                  </pic:pic>
                </a:graphicData>
              </a:graphic>
            </wp:inline>
          </w:drawing>
        </w:r>
      </w:del>
      <w:commentRangeEnd w:id="53"/>
      <w:r w:rsidR="00407EBD">
        <w:rPr>
          <w:rStyle w:val="Kommentarzeichen"/>
          <w:rFonts w:ascii="Times New Roman" w:eastAsia="Times New Roman" w:hAnsi="Times New Roman" w:cs="Times New Roman"/>
        </w:rPr>
        <w:commentReference w:id="53"/>
      </w:r>
    </w:p>
    <w:p w:rsidR="002321F5" w:rsidDel="00407EBD" w:rsidRDefault="002321F5" w:rsidP="00407EBD">
      <w:pPr>
        <w:pStyle w:val="KeinLeerraum"/>
        <w:rPr>
          <w:del w:id="55" w:author="Felix John" w:date="2017-07-05T16:05:00Z"/>
          <w:rFonts w:ascii="Times New Roman" w:hAnsi="Times New Roman" w:cs="Times New Roman"/>
          <w:sz w:val="24"/>
          <w:szCs w:val="24"/>
        </w:rPr>
        <w:pPrChange w:id="56" w:author="Felix John" w:date="2017-07-05T16:07:00Z">
          <w:pPr>
            <w:pStyle w:val="KeinLeerraum"/>
            <w:jc w:val="both"/>
          </w:pPr>
        </w:pPrChange>
      </w:pPr>
    </w:p>
    <w:p w:rsidR="00407EBD" w:rsidRPr="00A02975" w:rsidRDefault="00407EBD" w:rsidP="00407EBD">
      <w:pPr>
        <w:pStyle w:val="KeinLeerraum"/>
        <w:jc w:val="center"/>
        <w:rPr>
          <w:ins w:id="57" w:author="Felix John" w:date="2017-07-05T16:07:00Z"/>
          <w:rFonts w:ascii="Times New Roman" w:hAnsi="Times New Roman" w:cs="Times New Roman"/>
          <w:sz w:val="24"/>
          <w:szCs w:val="24"/>
        </w:rPr>
        <w:pPrChange w:id="58" w:author="Felix John" w:date="2017-07-05T16:05:00Z">
          <w:pPr>
            <w:pStyle w:val="KeinLeerraum"/>
            <w:jc w:val="both"/>
          </w:pPr>
        </w:pPrChange>
      </w:pPr>
    </w:p>
    <w:p w:rsidR="002321F5" w:rsidRPr="00A02975" w:rsidRDefault="002321F5" w:rsidP="00FD45BF">
      <w:pPr>
        <w:jc w:val="both"/>
        <w:rPr>
          <w:rStyle w:val="Fett"/>
          <w:b w:val="0"/>
        </w:rPr>
        <w:pPrChange w:id="59" w:author="Felix John" w:date="2017-07-05T15:31:00Z">
          <w:pPr/>
        </w:pPrChange>
      </w:pPr>
      <w:proofErr w:type="gramStart"/>
      <w:r>
        <w:t>where</w:t>
      </w:r>
      <w:proofErr w:type="gramEnd"/>
      <w:r>
        <w:t xml:space="preserve"> </w:t>
      </w:r>
      <w:r w:rsidRPr="00A02975">
        <w:rPr>
          <w:bCs/>
          <w:i/>
        </w:rPr>
        <w:t>α</w:t>
      </w:r>
      <w:proofErr w:type="spellStart"/>
      <w:r w:rsidRPr="00A02975">
        <w:rPr>
          <w:bCs/>
          <w:i/>
          <w:vertAlign w:val="subscript"/>
        </w:rPr>
        <w:t>i</w:t>
      </w:r>
      <w:proofErr w:type="spellEnd"/>
      <w:r w:rsidRPr="00A02975">
        <w:rPr>
          <w:bCs/>
        </w:rPr>
        <w:t xml:space="preserve"> and </w:t>
      </w:r>
      <w:r w:rsidRPr="00A02975">
        <w:rPr>
          <w:bCs/>
          <w:i/>
        </w:rPr>
        <w:t>β</w:t>
      </w:r>
      <w:proofErr w:type="spellStart"/>
      <w:r w:rsidRPr="00A02975">
        <w:rPr>
          <w:bCs/>
          <w:i/>
          <w:vertAlign w:val="subscript"/>
        </w:rPr>
        <w:t>i</w:t>
      </w:r>
      <w:proofErr w:type="spellEnd"/>
      <w:r w:rsidRPr="00A02975">
        <w:rPr>
          <w:bCs/>
        </w:rPr>
        <w:t xml:space="preserve"> are drawn from the interval [-1,1]</w:t>
      </w:r>
      <w:r>
        <w:rPr>
          <w:bCs/>
        </w:rPr>
        <w:t xml:space="preserve">, </w:t>
      </w:r>
      <w:proofErr w:type="spellStart"/>
      <w:r w:rsidRPr="00A02975">
        <w:rPr>
          <w:i/>
        </w:rPr>
        <w:t>z</w:t>
      </w:r>
      <w:r w:rsidRPr="00A02975">
        <w:rPr>
          <w:i/>
          <w:vertAlign w:val="subscript"/>
        </w:rPr>
        <w:t>i</w:t>
      </w:r>
      <w:proofErr w:type="spellEnd"/>
      <w:r w:rsidRPr="00A02975">
        <w:t xml:space="preserve"> is agent </w:t>
      </w:r>
      <w:r w:rsidRPr="00A02975">
        <w:rPr>
          <w:iCs/>
        </w:rPr>
        <w:t>i</w:t>
      </w:r>
      <w:r w:rsidRPr="00A02975">
        <w:t xml:space="preserve">’s earnings, and </w:t>
      </w:r>
      <w:r w:rsidRPr="00A02975">
        <w:rPr>
          <w:noProof/>
          <w:position w:val="-12"/>
          <w:lang w:val="de-DE" w:eastAsia="de-DE"/>
        </w:rPr>
        <w:drawing>
          <wp:inline distT="0" distB="0" distL="0" distR="0" wp14:anchorId="0BD6C43A" wp14:editId="493298FF">
            <wp:extent cx="200025" cy="238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025" cy="238125"/>
                    </a:xfrm>
                    <a:prstGeom prst="rect">
                      <a:avLst/>
                    </a:prstGeom>
                    <a:noFill/>
                    <a:ln>
                      <a:noFill/>
                    </a:ln>
                  </pic:spPr>
                </pic:pic>
              </a:graphicData>
            </a:graphic>
          </wp:inline>
        </w:drawing>
      </w:r>
      <w:r w:rsidRPr="00A02975">
        <w:t xml:space="preserve"> is the average earnings of the other agents in the group. </w:t>
      </w:r>
      <w:proofErr w:type="gramStart"/>
      <w:r w:rsidRPr="00A02975">
        <w:t>α</w:t>
      </w:r>
      <w:proofErr w:type="gramEnd"/>
      <w:r w:rsidRPr="00A02975">
        <w:t xml:space="preserve"> can be regarded as the strength of an individual’s aversion to exploiting others, and β can be regarded as an individual’s degree of altruistic </w:t>
      </w:r>
      <w:r w:rsidRPr="00A02975">
        <w:lastRenderedPageBreak/>
        <w:t xml:space="preserve">tendency. A lower value of β compared to α implies that a player gives a larger weight to his own payoff when his payoff is smaller than the average payoff of others compared to when it is larger. In line with </w:t>
      </w:r>
      <w:proofErr w:type="spellStart"/>
      <w:r w:rsidRPr="00A02975">
        <w:t>Charness</w:t>
      </w:r>
      <w:proofErr w:type="spellEnd"/>
      <w:r w:rsidRPr="00A02975">
        <w:t xml:space="preserve"> and Rabin (2002), we can define the following cases for β≤α≤1: Case 1: When β≤α≤0, the player is highly competitive. Case 2: When β&lt;0&lt;α≤1, the player prefers payoffs among all players to be equal. Case 3: When 0&lt;β≤α≤1. The player feels guilt earning more than others, and gains a sense of pride in acting altruistic. Case 4: if α=β=0, we have the condition in which a player cares only about his or her own welfare.</w:t>
      </w:r>
    </w:p>
    <w:p w:rsidR="002321F5" w:rsidRDefault="002321F5" w:rsidP="002321F5">
      <w:pPr>
        <w:rPr>
          <w:rStyle w:val="Fett"/>
          <w:b w:val="0"/>
        </w:rPr>
      </w:pPr>
      <w:r w:rsidRPr="00A02975">
        <w:rPr>
          <w:rStyle w:val="Fett"/>
          <w:b w:val="0"/>
        </w:rPr>
        <w:tab/>
      </w:r>
    </w:p>
    <w:p w:rsidR="001744DD" w:rsidRDefault="002321F5" w:rsidP="00FD45BF">
      <w:pPr>
        <w:jc w:val="both"/>
        <w:rPr>
          <w:ins w:id="60" w:author="Felix John" w:date="2017-07-05T16:07:00Z"/>
          <w:bCs/>
        </w:rPr>
        <w:pPrChange w:id="61" w:author="Felix John" w:date="2017-07-05T15:31:00Z">
          <w:pPr/>
        </w:pPrChange>
      </w:pPr>
      <w:r>
        <w:rPr>
          <w:rStyle w:val="Fett"/>
          <w:b w:val="0"/>
        </w:rPr>
        <w:t xml:space="preserve">An agent is satisfied with the earning if </w:t>
      </w:r>
      <w:proofErr w:type="spellStart"/>
      <w:r>
        <w:rPr>
          <w:rStyle w:val="Fett"/>
          <w:b w:val="0"/>
        </w:rPr>
        <w:t>u</w:t>
      </w:r>
      <w:r>
        <w:rPr>
          <w:rStyle w:val="Fett"/>
          <w:b w:val="0"/>
          <w:vertAlign w:val="subscript"/>
        </w:rPr>
        <w:t>i</w:t>
      </w:r>
      <w:proofErr w:type="spellEnd"/>
      <w:r>
        <w:rPr>
          <w:rStyle w:val="Fett"/>
          <w:b w:val="0"/>
        </w:rPr>
        <w:t xml:space="preserve"> ≥ </w:t>
      </w:r>
      <w:proofErr w:type="spellStart"/>
      <w:r>
        <w:rPr>
          <w:rStyle w:val="Fett"/>
          <w:b w:val="0"/>
        </w:rPr>
        <w:t>u</w:t>
      </w:r>
      <w:r>
        <w:rPr>
          <w:rStyle w:val="Fett"/>
          <w:b w:val="0"/>
          <w:vertAlign w:val="subscript"/>
        </w:rPr>
        <w:t>min</w:t>
      </w:r>
      <w:proofErr w:type="spellEnd"/>
      <w:r>
        <w:rPr>
          <w:rStyle w:val="Fett"/>
          <w:b w:val="0"/>
        </w:rPr>
        <w:t xml:space="preserve"> in the previous round. For the first round we have to assume whether agents are satisfied or not, and we assume that a fraction δ is satisfied. If the agent is satisfied the decision of last round is repeated, otherwise the agent will explore all 11 possible investment decisions. </w:t>
      </w:r>
      <w:ins w:id="62" w:author="Felix John" w:date="2017-07-05T15:55:00Z">
        <w:r w:rsidR="001F598B">
          <w:rPr>
            <w:bCs/>
          </w:rPr>
          <w:t xml:space="preserve">Every </w:t>
        </w:r>
      </w:ins>
      <w:del w:id="63" w:author="Felix John" w:date="2017-07-05T15:55:00Z">
        <w:r w:rsidDel="001F598B">
          <w:rPr>
            <w:bCs/>
          </w:rPr>
          <w:delText>A</w:delText>
        </w:r>
      </w:del>
      <w:ins w:id="64" w:author="Felix John" w:date="2017-07-05T15:55:00Z">
        <w:r w:rsidR="001F598B">
          <w:rPr>
            <w:bCs/>
          </w:rPr>
          <w:t>a</w:t>
        </w:r>
      </w:ins>
      <w:r>
        <w:rPr>
          <w:bCs/>
        </w:rPr>
        <w:t xml:space="preserve">gent calculates </w:t>
      </w:r>
      <w:ins w:id="65" w:author="Felix John" w:date="2017-07-05T14:27:00Z">
        <w:r w:rsidR="001744DD">
          <w:rPr>
            <w:bCs/>
          </w:rPr>
          <w:t>the</w:t>
        </w:r>
      </w:ins>
      <w:ins w:id="66" w:author="Felix John" w:date="2017-07-05T15:55:00Z">
        <w:r w:rsidR="001F598B">
          <w:rPr>
            <w:bCs/>
          </w:rPr>
          <w:t>ir</w:t>
        </w:r>
      </w:ins>
      <w:ins w:id="67" w:author="Felix John" w:date="2017-07-05T14:27:00Z">
        <w:r w:rsidR="001744DD">
          <w:rPr>
            <w:bCs/>
          </w:rPr>
          <w:t xml:space="preserve"> expected </w:t>
        </w:r>
      </w:ins>
      <w:r>
        <w:rPr>
          <w:bCs/>
        </w:rPr>
        <w:t xml:space="preserve">utility for the 11 possible investment decisions </w:t>
      </w:r>
      <w:del w:id="68" w:author="Felix John" w:date="2017-07-05T14:31:00Z">
        <w:r w:rsidDel="001744DD">
          <w:rPr>
            <w:bCs/>
          </w:rPr>
          <w:delText>assuming others do the same as previous round</w:delText>
        </w:r>
      </w:del>
      <w:ins w:id="69" w:author="Felix John" w:date="2017-07-05T15:55:00Z">
        <w:r w:rsidR="001F598B">
          <w:rPr>
            <w:bCs/>
          </w:rPr>
          <w:t xml:space="preserve">based on </w:t>
        </w:r>
      </w:ins>
      <w:ins w:id="70" w:author="Felix John" w:date="2017-07-05T14:31:00Z">
        <w:r w:rsidR="001744DD">
          <w:rPr>
            <w:bCs/>
          </w:rPr>
          <w:t xml:space="preserve">the following </w:t>
        </w:r>
        <w:r w:rsidR="001F598B">
          <w:rPr>
            <w:bCs/>
          </w:rPr>
          <w:t>assumption</w:t>
        </w:r>
        <w:r w:rsidR="001744DD">
          <w:rPr>
            <w:bCs/>
          </w:rPr>
          <w:t xml:space="preserve"> on the other agents’ </w:t>
        </w:r>
      </w:ins>
      <w:ins w:id="71" w:author="Felix John" w:date="2017-07-05T15:59:00Z">
        <w:r w:rsidR="001F598B">
          <w:rPr>
            <w:bCs/>
          </w:rPr>
          <w:t>investments</w:t>
        </w:r>
      </w:ins>
      <w:ins w:id="72" w:author="Felix John" w:date="2017-07-05T14:31:00Z">
        <w:r w:rsidR="001744DD">
          <w:rPr>
            <w:bCs/>
          </w:rPr>
          <w:t>:</w:t>
        </w:r>
      </w:ins>
      <w:del w:id="73" w:author="Felix John" w:date="2017-07-05T14:31:00Z">
        <w:r w:rsidDel="001744DD">
          <w:rPr>
            <w:bCs/>
          </w:rPr>
          <w:delText>.</w:delText>
        </w:r>
      </w:del>
      <w:ins w:id="74" w:author="Felix John" w:date="2017-07-05T14:31:00Z">
        <w:r w:rsidR="001744DD">
          <w:rPr>
            <w:bCs/>
          </w:rPr>
          <w:t xml:space="preserve"> </w:t>
        </w:r>
      </w:ins>
    </w:p>
    <w:p w:rsidR="00407EBD" w:rsidRDefault="00407EBD" w:rsidP="00FD45BF">
      <w:pPr>
        <w:jc w:val="both"/>
        <w:rPr>
          <w:ins w:id="75" w:author="Felix John" w:date="2017-07-05T14:31:00Z"/>
          <w:bCs/>
        </w:rPr>
        <w:pPrChange w:id="76" w:author="Felix John" w:date="2017-07-05T15:31:00Z">
          <w:pPr/>
        </w:pPrChange>
      </w:pPr>
    </w:p>
    <w:p w:rsidR="002321F5" w:rsidRPr="001744DD" w:rsidRDefault="001744DD" w:rsidP="002321F5">
      <w:pPr>
        <w:rPr>
          <w:ins w:id="77" w:author="Felix John" w:date="2017-07-05T14:35:00Z"/>
          <w:bCs/>
        </w:rPr>
      </w:pPr>
      <m:oMathPara>
        <m:oMath>
          <m:r>
            <w:rPr>
              <w:rFonts w:ascii="Cambria Math" w:hAnsi="Cambria Math"/>
            </w:rPr>
            <m:t> </m:t>
          </m:r>
          <m:sSub>
            <m:sSubPr>
              <m:ctrlPr>
                <w:ins w:id="78" w:author="Felix John" w:date="2017-07-05T14:32:00Z">
                  <w:rPr>
                    <w:rFonts w:ascii="Cambria Math" w:hAnsi="Cambria Math"/>
                    <w:bCs/>
                    <w:i/>
                  </w:rPr>
                </w:ins>
              </m:ctrlPr>
            </m:sSubPr>
            <m:e>
              <m:acc>
                <m:accPr>
                  <m:chr m:val="̅"/>
                  <m:ctrlPr>
                    <w:ins w:id="79" w:author="Felix John" w:date="2017-07-05T14:32:00Z">
                      <w:rPr>
                        <w:rFonts w:ascii="Cambria Math" w:hAnsi="Cambria Math"/>
                        <w:bCs/>
                        <w:i/>
                      </w:rPr>
                    </w:ins>
                  </m:ctrlPr>
                </m:accPr>
                <m:e>
                  <w:ins w:id="80" w:author="Felix John" w:date="2017-07-05T14:32:00Z">
                    <m:r>
                      <w:rPr>
                        <w:rFonts w:ascii="Cambria Math" w:hAnsi="Cambria Math"/>
                      </w:rPr>
                      <m:t>I</m:t>
                    </m:r>
                  </w:ins>
                </m:e>
              </m:acc>
            </m:e>
            <m:sub>
              <w:ins w:id="81" w:author="Felix John" w:date="2017-07-05T14:32:00Z">
                <m:r>
                  <w:rPr>
                    <w:rFonts w:ascii="Cambria Math" w:hAnsi="Cambria Math"/>
                  </w:rPr>
                  <m:t>-i</m:t>
                </m:r>
              </w:ins>
            </m:sub>
          </m:sSub>
          <w:ins w:id="82" w:author="Felix John" w:date="2017-07-05T14:32:00Z">
            <m:r>
              <w:rPr>
                <w:rFonts w:ascii="Cambria Math" w:hAnsi="Cambria Math"/>
              </w:rPr>
              <m:t>=</m:t>
            </m:r>
          </w:ins>
          <m:sSub>
            <m:sSubPr>
              <m:ctrlPr>
                <w:ins w:id="83" w:author="Felix John" w:date="2017-07-05T15:15:00Z">
                  <w:rPr>
                    <w:rFonts w:ascii="Cambria Math" w:hAnsi="Cambria Math"/>
                    <w:bCs/>
                    <w:i/>
                  </w:rPr>
                </w:ins>
              </m:ctrlPr>
            </m:sSubPr>
            <m:e>
              <w:ins w:id="84" w:author="Felix John" w:date="2017-07-05T14:33:00Z">
                <m:r>
                  <w:rPr>
                    <w:rFonts w:ascii="Cambria Math" w:hAnsi="Cambria Math"/>
                  </w:rPr>
                  <m:t>κ</m:t>
                </m:r>
              </w:ins>
            </m:e>
            <m:sub>
              <w:ins w:id="85" w:author="Felix John" w:date="2017-07-05T15:15:00Z">
                <m:r>
                  <w:rPr>
                    <w:rFonts w:ascii="Cambria Math" w:hAnsi="Cambria Math"/>
                  </w:rPr>
                  <m:t>i</m:t>
                </m:r>
              </w:ins>
            </m:sub>
          </m:sSub>
          <m:sSub>
            <m:sSubPr>
              <m:ctrlPr>
                <w:ins w:id="86" w:author="Felix John" w:date="2017-07-05T14:33:00Z">
                  <w:rPr>
                    <w:rFonts w:ascii="Cambria Math" w:hAnsi="Cambria Math"/>
                    <w:bCs/>
                    <w:i/>
                  </w:rPr>
                </w:ins>
              </m:ctrlPr>
            </m:sSubPr>
            <m:e>
              <w:ins w:id="87" w:author="Felix John" w:date="2017-07-05T14:33:00Z">
                <m:r>
                  <w:rPr>
                    <w:rFonts w:ascii="Cambria Math" w:hAnsi="Cambria Math"/>
                  </w:rPr>
                  <m:t>I</m:t>
                </m:r>
              </w:ins>
            </m:e>
            <m:sub>
              <w:ins w:id="88" w:author="Felix John" w:date="2017-07-05T14:33:00Z">
                <m:r>
                  <w:rPr>
                    <w:rFonts w:ascii="Cambria Math" w:hAnsi="Cambria Math"/>
                  </w:rPr>
                  <m:t>fair</m:t>
                </m:r>
              </w:ins>
            </m:sub>
          </m:sSub>
          <w:ins w:id="89" w:author="Felix John" w:date="2017-07-05T14:33:00Z">
            <m:r>
              <w:rPr>
                <w:rFonts w:ascii="Cambria Math" w:hAnsi="Cambria Math"/>
              </w:rPr>
              <m:t>+</m:t>
            </m:r>
          </w:ins>
          <m:d>
            <m:dPr>
              <m:ctrlPr>
                <w:ins w:id="90" w:author="Felix John" w:date="2017-07-05T14:33:00Z">
                  <w:rPr>
                    <w:rFonts w:ascii="Cambria Math" w:hAnsi="Cambria Math"/>
                    <w:bCs/>
                    <w:i/>
                  </w:rPr>
                </w:ins>
              </m:ctrlPr>
            </m:dPr>
            <m:e>
              <w:ins w:id="91" w:author="Felix John" w:date="2017-07-05T14:33:00Z">
                <m:r>
                  <w:rPr>
                    <w:rFonts w:ascii="Cambria Math" w:hAnsi="Cambria Math"/>
                  </w:rPr>
                  <m:t>1-</m:t>
                </m:r>
              </w:ins>
              <m:sSub>
                <m:sSubPr>
                  <m:ctrlPr>
                    <w:ins w:id="92" w:author="Felix John" w:date="2017-07-05T15:15:00Z">
                      <w:rPr>
                        <w:rFonts w:ascii="Cambria Math" w:hAnsi="Cambria Math"/>
                        <w:bCs/>
                        <w:i/>
                      </w:rPr>
                    </w:ins>
                  </m:ctrlPr>
                </m:sSubPr>
                <m:e>
                  <w:ins w:id="93" w:author="Felix John" w:date="2017-07-05T14:33:00Z">
                    <m:r>
                      <w:rPr>
                        <w:rFonts w:ascii="Cambria Math" w:hAnsi="Cambria Math"/>
                      </w:rPr>
                      <m:t>κ</m:t>
                    </m:r>
                  </w:ins>
                </m:e>
                <m:sub>
                  <w:ins w:id="94" w:author="Felix John" w:date="2017-07-05T15:15:00Z">
                    <m:r>
                      <w:rPr>
                        <w:rFonts w:ascii="Cambria Math" w:hAnsi="Cambria Math"/>
                      </w:rPr>
                      <m:t>i</m:t>
                    </m:r>
                  </w:ins>
                </m:sub>
              </m:sSub>
            </m:e>
          </m:d>
          <m:sSub>
            <m:sSubPr>
              <m:ctrlPr>
                <w:ins w:id="95" w:author="Felix John" w:date="2017-07-05T14:34:00Z">
                  <w:rPr>
                    <w:rFonts w:ascii="Cambria Math" w:hAnsi="Cambria Math"/>
                    <w:bCs/>
                    <w:i/>
                  </w:rPr>
                </w:ins>
              </m:ctrlPr>
            </m:sSubPr>
            <m:e>
              <m:acc>
                <m:accPr>
                  <m:chr m:val="̅"/>
                  <m:ctrlPr>
                    <w:ins w:id="96" w:author="Felix John" w:date="2017-07-05T14:34:00Z">
                      <w:rPr>
                        <w:rFonts w:ascii="Cambria Math" w:hAnsi="Cambria Math"/>
                        <w:bCs/>
                        <w:i/>
                      </w:rPr>
                    </w:ins>
                  </m:ctrlPr>
                </m:accPr>
                <m:e>
                  <w:ins w:id="97" w:author="Felix John" w:date="2017-07-05T14:34:00Z">
                    <m:r>
                      <w:rPr>
                        <w:rFonts w:ascii="Cambria Math" w:hAnsi="Cambria Math"/>
                      </w:rPr>
                      <m:t>I</m:t>
                    </m:r>
                  </w:ins>
                </m:e>
              </m:acc>
            </m:e>
            <m:sub>
              <w:ins w:id="98" w:author="Felix John" w:date="2017-07-05T14:34:00Z">
                <m:r>
                  <w:rPr>
                    <w:rFonts w:ascii="Cambria Math" w:hAnsi="Cambria Math"/>
                  </w:rPr>
                  <m:t>-i,t-1</m:t>
                </m:r>
              </w:ins>
            </m:sub>
          </m:sSub>
          <m:r>
            <w:rPr>
              <w:rFonts w:ascii="Cambria Math" w:hAnsi="Cambria Math"/>
            </w:rPr>
            <m:t> </m:t>
          </m:r>
        </m:oMath>
      </m:oMathPara>
    </w:p>
    <w:p w:rsidR="00407EBD" w:rsidRDefault="00407EBD" w:rsidP="002321F5">
      <w:pPr>
        <w:rPr>
          <w:ins w:id="99" w:author="Felix John" w:date="2017-07-05T16:07:00Z"/>
          <w:bCs/>
        </w:rPr>
      </w:pPr>
    </w:p>
    <w:p w:rsidR="00FB0430" w:rsidRDefault="001744DD" w:rsidP="002321F5">
      <w:pPr>
        <w:rPr>
          <w:ins w:id="100" w:author="Felix John" w:date="2017-07-05T16:00:00Z"/>
          <w:bCs/>
        </w:rPr>
      </w:pPr>
      <w:proofErr w:type="gramStart"/>
      <w:ins w:id="101" w:author="Felix John" w:date="2017-07-05T14:35:00Z">
        <w:r>
          <w:rPr>
            <w:bCs/>
          </w:rPr>
          <w:t>where</w:t>
        </w:r>
        <w:proofErr w:type="gramEnd"/>
        <w:r>
          <w:rPr>
            <w:bCs/>
          </w:rPr>
          <w:t xml:space="preserve"> </w:t>
        </w:r>
      </w:ins>
      <m:oMath>
        <m:sSub>
          <m:sSubPr>
            <m:ctrlPr>
              <w:ins w:id="102" w:author="Felix John" w:date="2017-07-05T14:36:00Z">
                <w:rPr>
                  <w:rFonts w:ascii="Cambria Math" w:hAnsi="Cambria Math"/>
                  <w:bCs/>
                  <w:i/>
                </w:rPr>
              </w:ins>
            </m:ctrlPr>
          </m:sSubPr>
          <m:e>
            <w:ins w:id="103" w:author="Felix John" w:date="2017-07-05T14:36:00Z">
              <m:r>
                <w:rPr>
                  <w:rFonts w:ascii="Cambria Math" w:hAnsi="Cambria Math"/>
                </w:rPr>
                <m:t>I</m:t>
              </m:r>
            </w:ins>
          </m:e>
          <m:sub>
            <w:ins w:id="104" w:author="Felix John" w:date="2017-07-05T14:36:00Z">
              <m:r>
                <w:rPr>
                  <w:rFonts w:ascii="Cambria Math" w:hAnsi="Cambria Math"/>
                </w:rPr>
                <m:t>fair</m:t>
              </m:r>
            </w:ins>
          </m:sub>
        </m:sSub>
      </m:oMath>
      <w:ins w:id="105" w:author="Felix John" w:date="2017-07-05T14:36:00Z">
        <w:r>
          <w:rPr>
            <w:bCs/>
          </w:rPr>
          <w:t xml:space="preserve">represents the amount that each agent would have to invest in order to achieve </w:t>
        </w:r>
      </w:ins>
      <w:ins w:id="106" w:author="Felix John" w:date="2017-07-05T15:09:00Z">
        <w:r w:rsidR="00720B1C">
          <w:rPr>
            <w:bCs/>
          </w:rPr>
          <w:t xml:space="preserve">a water capacity of 30 </w:t>
        </w:r>
        <w:proofErr w:type="spellStart"/>
        <w:r w:rsidR="00720B1C">
          <w:rPr>
            <w:bCs/>
          </w:rPr>
          <w:t>cfps</w:t>
        </w:r>
        <w:proofErr w:type="spellEnd"/>
        <w:r w:rsidR="00720B1C">
          <w:rPr>
            <w:bCs/>
          </w:rPr>
          <w:t xml:space="preserve"> (i.e. </w:t>
        </w:r>
      </w:ins>
      <w:ins w:id="107" w:author="Felix John" w:date="2017-07-05T15:10:00Z">
        <w:r w:rsidR="00720B1C">
          <w:rPr>
            <w:bCs/>
          </w:rPr>
          <w:t xml:space="preserve">an infrastructure level of 66). </w:t>
        </w:r>
      </w:ins>
      <w:proofErr w:type="spellStart"/>
      <w:proofErr w:type="gramStart"/>
      <w:ins w:id="108" w:author="Felix John" w:date="2017-07-05T15:15:00Z">
        <w:r w:rsidR="00720B1C">
          <w:rPr>
            <w:bCs/>
            <w:i/>
          </w:rPr>
          <w:t>κ</w:t>
        </w:r>
        <w:r w:rsidR="00720B1C">
          <w:rPr>
            <w:bCs/>
            <w:i/>
            <w:vertAlign w:val="subscript"/>
          </w:rPr>
          <w:t>i</w:t>
        </w:r>
      </w:ins>
      <w:proofErr w:type="spellEnd"/>
      <w:proofErr w:type="gramEnd"/>
      <w:ins w:id="109" w:author="Felix John" w:date="2017-07-05T15:10:00Z">
        <w:r w:rsidR="00720B1C">
          <w:rPr>
            <w:bCs/>
          </w:rPr>
          <w:t xml:space="preserve"> </w:t>
        </w:r>
      </w:ins>
      <w:ins w:id="110" w:author="Felix John" w:date="2017-07-05T15:11:00Z">
        <w:r w:rsidR="00720B1C">
          <w:rPr>
            <w:bCs/>
          </w:rPr>
          <w:t xml:space="preserve">is a weighting factor </w:t>
        </w:r>
      </w:ins>
      <w:ins w:id="111" w:author="Felix John" w:date="2017-07-05T15:12:00Z">
        <w:r w:rsidR="00720B1C">
          <w:rPr>
            <w:bCs/>
          </w:rPr>
          <w:t>in the interval [0, 1] that can be interpreted as the trust</w:t>
        </w:r>
      </w:ins>
      <w:ins w:id="112" w:author="Felix John" w:date="2017-07-05T15:14:00Z">
        <w:r w:rsidR="00720B1C">
          <w:rPr>
            <w:bCs/>
          </w:rPr>
          <w:t xml:space="preserve"> that others will do their part to maintain infrastructure</w:t>
        </w:r>
      </w:ins>
      <w:ins w:id="113" w:author="Felix John" w:date="2017-07-05T15:45:00Z">
        <w:r w:rsidR="00A52CA3">
          <w:rPr>
            <w:bCs/>
          </w:rPr>
          <w:t xml:space="preserve"> and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I</m:t>
                  </m:r>
                </m:e>
              </m:acc>
            </m:e>
            <m:sub>
              <m:r>
                <w:rPr>
                  <w:rFonts w:ascii="Cambria Math" w:hAnsi="Cambria Math"/>
                </w:rPr>
                <m:t>-i,t-1</m:t>
              </m:r>
            </m:sub>
          </m:sSub>
        </m:oMath>
        <w:r w:rsidR="00A52CA3">
          <w:rPr>
            <w:bCs/>
          </w:rPr>
          <w:t xml:space="preserve"> is the</w:t>
        </w:r>
      </w:ins>
      <w:ins w:id="114" w:author="Felix John" w:date="2017-07-05T15:46:00Z">
        <w:r w:rsidR="00A52CA3">
          <w:rPr>
            <w:bCs/>
          </w:rPr>
          <w:t xml:space="preserve"> last round’s average investment of the other agents</w:t>
        </w:r>
      </w:ins>
      <w:ins w:id="115" w:author="Felix John" w:date="2017-07-05T15:14:00Z">
        <w:r w:rsidR="00720B1C">
          <w:rPr>
            <w:bCs/>
          </w:rPr>
          <w:t xml:space="preserve">. </w:t>
        </w:r>
      </w:ins>
    </w:p>
    <w:p w:rsidR="001F598B" w:rsidRDefault="001F598B" w:rsidP="00407EBD">
      <w:pPr>
        <w:rPr>
          <w:ins w:id="116" w:author="Felix John" w:date="2017-07-05T15:21:00Z"/>
        </w:rPr>
      </w:pPr>
      <w:ins w:id="117" w:author="Felix John" w:date="2017-07-05T16:00:00Z">
        <w:r>
          <w:t xml:space="preserve">Furthermore, </w:t>
        </w:r>
      </w:ins>
      <w:ins w:id="118" w:author="Felix John" w:date="2017-07-05T16:01:00Z">
        <w:r>
          <w:t xml:space="preserve">each agent </w:t>
        </w:r>
      </w:ins>
      <w:proofErr w:type="spellStart"/>
      <w:ins w:id="119" w:author="Felix John" w:date="2017-07-05T16:02:00Z">
        <w:r w:rsidRPr="001F598B">
          <w:rPr>
            <w:i/>
            <w:rPrChange w:id="120" w:author="Felix John" w:date="2017-07-05T16:02:00Z">
              <w:rPr/>
            </w:rPrChange>
          </w:rPr>
          <w:t>i</w:t>
        </w:r>
        <w:proofErr w:type="spellEnd"/>
        <w:r>
          <w:t xml:space="preserve"> </w:t>
        </w:r>
      </w:ins>
      <w:ins w:id="121" w:author="Felix John" w:date="2017-07-05T16:00:00Z">
        <w:r>
          <w:t xml:space="preserve">assumes that the others distribute the remaining water (i.e. </w:t>
        </w:r>
      </w:ins>
      <w:ins w:id="122" w:author="Felix John" w:date="2017-07-05T16:01:00Z">
        <w:r>
          <w:t xml:space="preserve">available water </w:t>
        </w:r>
        <w:r w:rsidR="00407EBD">
          <w:t>minu</w:t>
        </w:r>
      </w:ins>
      <w:ins w:id="123" w:author="Felix John" w:date="2017-07-05T16:03:00Z">
        <w:r w:rsidR="00407EBD">
          <w:t>s</w:t>
        </w:r>
      </w:ins>
      <w:ins w:id="124" w:author="Felix John" w:date="2017-07-05T16:01:00Z">
        <w:r>
          <w:t xml:space="preserve"> amount </w:t>
        </w:r>
      </w:ins>
      <w:ins w:id="125" w:author="Felix John" w:date="2017-07-05T16:03:00Z">
        <w:r w:rsidR="00407EBD">
          <w:t xml:space="preserve">of water </w:t>
        </w:r>
      </w:ins>
      <w:ins w:id="126" w:author="Felix John" w:date="2017-07-05T16:01:00Z">
        <w:r>
          <w:t>that yields the highest utility for agent</w:t>
        </w:r>
      </w:ins>
      <w:ins w:id="127" w:author="Felix John" w:date="2017-07-05T16:02:00Z">
        <w:r w:rsidR="00407EBD">
          <w:t xml:space="preserve"> </w:t>
        </w:r>
        <w:proofErr w:type="spellStart"/>
        <w:r w:rsidR="00407EBD">
          <w:rPr>
            <w:i/>
          </w:rPr>
          <w:t>i</w:t>
        </w:r>
        <w:proofErr w:type="spellEnd"/>
        <w:r w:rsidR="00407EBD">
          <w:t>) equally among themselves.</w:t>
        </w:r>
      </w:ins>
    </w:p>
    <w:p w:rsidR="001744DD" w:rsidRDefault="00720B1C" w:rsidP="002321F5">
      <w:pPr>
        <w:rPr>
          <w:ins w:id="128" w:author="Felix John" w:date="2017-07-05T16:06:00Z"/>
          <w:bCs/>
        </w:rPr>
      </w:pPr>
      <w:ins w:id="129" w:author="Felix John" w:date="2017-07-05T15:14:00Z">
        <w:r>
          <w:rPr>
            <w:bCs/>
          </w:rPr>
          <w:t xml:space="preserve">After each round, </w:t>
        </w:r>
      </w:ins>
      <w:ins w:id="130" w:author="Felix John" w:date="2017-07-05T15:15:00Z">
        <w:r>
          <w:rPr>
            <w:bCs/>
          </w:rPr>
          <w:t xml:space="preserve">every </w:t>
        </w:r>
        <w:bookmarkStart w:id="131" w:name="_GoBack"/>
        <w:bookmarkEnd w:id="131"/>
        <w:r>
          <w:rPr>
            <w:bCs/>
          </w:rPr>
          <w:t xml:space="preserve">agent updates </w:t>
        </w:r>
      </w:ins>
      <w:proofErr w:type="spellStart"/>
      <w:proofErr w:type="gramStart"/>
      <w:ins w:id="132" w:author="Felix John" w:date="2017-07-05T15:16:00Z">
        <w:r>
          <w:rPr>
            <w:bCs/>
            <w:i/>
          </w:rPr>
          <w:t>κ</w:t>
        </w:r>
        <w:r>
          <w:rPr>
            <w:bCs/>
            <w:i/>
            <w:vertAlign w:val="subscript"/>
          </w:rPr>
          <w:t>i</w:t>
        </w:r>
        <w:proofErr w:type="spellEnd"/>
        <w:r>
          <w:rPr>
            <w:bCs/>
            <w:i/>
            <w:vertAlign w:val="subscript"/>
          </w:rPr>
          <w:t xml:space="preserve"> </w:t>
        </w:r>
        <w:r>
          <w:rPr>
            <w:bCs/>
            <w:i/>
          </w:rPr>
          <w:t xml:space="preserve"> </w:t>
        </w:r>
        <w:r>
          <w:rPr>
            <w:bCs/>
          </w:rPr>
          <w:t>according</w:t>
        </w:r>
        <w:proofErr w:type="gramEnd"/>
        <w:r>
          <w:rPr>
            <w:bCs/>
          </w:rPr>
          <w:t xml:space="preserve"> to </w:t>
        </w:r>
      </w:ins>
    </w:p>
    <w:p w:rsidR="00407EBD" w:rsidRDefault="00407EBD" w:rsidP="002321F5">
      <w:pPr>
        <w:rPr>
          <w:ins w:id="133" w:author="Felix John" w:date="2017-07-05T15:16:00Z"/>
          <w:bCs/>
        </w:rPr>
      </w:pPr>
    </w:p>
    <w:p w:rsidR="00720B1C" w:rsidRPr="00407EBD" w:rsidRDefault="00720B1C" w:rsidP="002321F5">
      <w:pPr>
        <w:rPr>
          <w:ins w:id="134" w:author="Felix John" w:date="2017-07-05T16:06:00Z"/>
          <w:bCs/>
          <w:iCs/>
        </w:rPr>
      </w:pPr>
      <m:oMathPara>
        <m:oMath>
          <m:sSub>
            <m:sSubPr>
              <m:ctrlPr>
                <w:ins w:id="135" w:author="Felix John" w:date="2017-07-05T15:18:00Z">
                  <w:rPr>
                    <w:rFonts w:ascii="Cambria Math" w:hAnsi="Cambria Math"/>
                    <w:bCs/>
                    <w:i/>
                    <w:iCs/>
                  </w:rPr>
                </w:ins>
              </m:ctrlPr>
            </m:sSubPr>
            <m:e>
              <w:ins w:id="136" w:author="Felix John" w:date="2017-07-05T15:18:00Z">
                <m:r>
                  <w:rPr>
                    <w:rFonts w:ascii="Cambria Math" w:hAnsi="Cambria Math"/>
                  </w:rPr>
                  <m:t>κ</m:t>
                </m:r>
              </w:ins>
            </m:e>
            <m:sub>
              <w:ins w:id="137" w:author="Felix John" w:date="2017-07-05T15:18:00Z">
                <m:r>
                  <w:rPr>
                    <w:rFonts w:ascii="Cambria Math" w:hAnsi="Cambria Math"/>
                  </w:rPr>
                  <m:t>i</m:t>
                </m:r>
              </w:ins>
              <w:ins w:id="138" w:author="Felix John" w:date="2017-07-05T15:20:00Z">
                <m:r>
                  <w:rPr>
                    <w:rFonts w:ascii="Cambria Math" w:hAnsi="Cambria Math"/>
                  </w:rPr>
                  <m:t>,</m:t>
                </m:r>
              </w:ins>
              <w:ins w:id="139" w:author="Felix John" w:date="2017-07-05T15:18:00Z">
                <m:r>
                  <w:rPr>
                    <w:rFonts w:ascii="Cambria Math" w:hAnsi="Cambria Math"/>
                  </w:rPr>
                  <m:t>t</m:t>
                </m:r>
              </w:ins>
              <w:ins w:id="140" w:author="Felix John" w:date="2017-07-05T15:20:00Z">
                <m:r>
                  <w:rPr>
                    <w:rFonts w:ascii="Cambria Math" w:hAnsi="Cambria Math"/>
                  </w:rPr>
                  <m:t>+1</m:t>
                </m:r>
              </w:ins>
            </m:sub>
          </m:sSub>
          <w:ins w:id="141" w:author="Felix John" w:date="2017-07-05T15:18:00Z">
            <m:r>
              <w:rPr>
                <w:rFonts w:ascii="Cambria Math" w:hAnsi="Cambria Math"/>
              </w:rPr>
              <m:t>=</m:t>
            </m:r>
          </w:ins>
          <m:d>
            <m:dPr>
              <m:begChr m:val="{"/>
              <m:endChr m:val=""/>
              <m:ctrlPr>
                <w:ins w:id="142" w:author="Felix John" w:date="2017-07-05T15:18:00Z">
                  <w:rPr>
                    <w:rFonts w:ascii="Cambria Math" w:hAnsi="Cambria Math"/>
                    <w:bCs/>
                    <w:i/>
                    <w:iCs/>
                  </w:rPr>
                </w:ins>
              </m:ctrlPr>
            </m:dPr>
            <m:e>
              <m:eqArr>
                <m:eqArrPr>
                  <m:ctrlPr>
                    <w:ins w:id="143" w:author="Felix John" w:date="2017-07-05T15:18:00Z">
                      <w:rPr>
                        <w:rFonts w:ascii="Cambria Math" w:hAnsi="Cambria Math"/>
                        <w:bCs/>
                        <w:i/>
                        <w:iCs/>
                      </w:rPr>
                    </w:ins>
                  </m:ctrlPr>
                </m:eqArrPr>
                <m:e>
                  <m:func>
                    <m:funcPr>
                      <m:ctrlPr>
                        <w:ins w:id="144" w:author="Felix John" w:date="2017-07-05T15:18:00Z">
                          <w:rPr>
                            <w:rFonts w:ascii="Cambria Math" w:hAnsi="Cambria Math"/>
                            <w:bCs/>
                            <w:i/>
                            <w:iCs/>
                          </w:rPr>
                        </w:ins>
                      </m:ctrlPr>
                    </m:funcPr>
                    <m:fName>
                      <m:limLow>
                        <m:limLowPr>
                          <m:ctrlPr>
                            <w:ins w:id="145" w:author="Felix John" w:date="2017-07-05T15:18:00Z">
                              <w:rPr>
                                <w:rFonts w:ascii="Cambria Math" w:hAnsi="Cambria Math"/>
                                <w:bCs/>
                                <w:i/>
                                <w:iCs/>
                              </w:rPr>
                            </w:ins>
                          </m:ctrlPr>
                        </m:limLowPr>
                        <m:e>
                          <w:ins w:id="146" w:author="Felix John" w:date="2017-07-05T15:18:00Z">
                            <m:r>
                              <m:rPr>
                                <m:sty m:val="p"/>
                              </m:rPr>
                              <w:rPr>
                                <w:rFonts w:ascii="Cambria Math" w:hAnsi="Cambria Math"/>
                              </w:rPr>
                              <m:t>min</m:t>
                            </m:r>
                          </w:ins>
                        </m:e>
                        <m:lim>
                          <w:ins w:id="147" w:author="Felix John" w:date="2017-07-05T15:18:00Z">
                            <m:r>
                              <w:rPr>
                                <w:rFonts w:ascii="Cambria Math" w:hAnsi="Cambria Math"/>
                              </w:rPr>
                              <m:t> </m:t>
                            </m:r>
                          </w:ins>
                        </m:lim>
                      </m:limLow>
                    </m:fName>
                    <m:e>
                      <m:d>
                        <m:dPr>
                          <m:ctrlPr>
                            <w:ins w:id="148" w:author="Felix John" w:date="2017-07-05T15:18:00Z">
                              <w:rPr>
                                <w:rFonts w:ascii="Cambria Math" w:hAnsi="Cambria Math"/>
                                <w:bCs/>
                                <w:i/>
                                <w:iCs/>
                              </w:rPr>
                            </w:ins>
                          </m:ctrlPr>
                        </m:dPr>
                        <m:e>
                          <w:ins w:id="149" w:author="Felix John" w:date="2017-07-05T15:18:00Z">
                            <m:r>
                              <w:rPr>
                                <w:rFonts w:ascii="Cambria Math" w:hAnsi="Cambria Math"/>
                              </w:rPr>
                              <m:t>1-</m:t>
                            </m:r>
                          </w:ins>
                          <m:f>
                            <m:fPr>
                              <m:ctrlPr>
                                <w:ins w:id="150" w:author="Felix John" w:date="2017-07-05T15:18:00Z">
                                  <w:rPr>
                                    <w:rFonts w:ascii="Cambria Math" w:hAnsi="Cambria Math"/>
                                    <w:bCs/>
                                    <w:i/>
                                    <w:iCs/>
                                  </w:rPr>
                                </w:ins>
                              </m:ctrlPr>
                            </m:fPr>
                            <m:num>
                              <m:sSub>
                                <m:sSubPr>
                                  <m:ctrlPr>
                                    <w:ins w:id="151" w:author="Felix John" w:date="2017-07-05T15:19:00Z">
                                      <w:rPr>
                                        <w:rFonts w:ascii="Cambria Math" w:hAnsi="Cambria Math"/>
                                        <w:bCs/>
                                        <w:i/>
                                      </w:rPr>
                                    </w:ins>
                                  </m:ctrlPr>
                                </m:sSubPr>
                                <m:e>
                                  <w:ins w:id="152" w:author="Felix John" w:date="2017-07-05T15:19:00Z">
                                    <m:r>
                                      <w:rPr>
                                        <w:rFonts w:ascii="Cambria Math" w:hAnsi="Cambria Math"/>
                                      </w:rPr>
                                      <m:t>I</m:t>
                                    </m:r>
                                  </w:ins>
                                </m:e>
                                <m:sub>
                                  <w:ins w:id="153" w:author="Felix John" w:date="2017-07-05T15:19:00Z">
                                    <m:r>
                                      <w:rPr>
                                        <w:rFonts w:ascii="Cambria Math" w:hAnsi="Cambria Math"/>
                                      </w:rPr>
                                      <m:t>fair</m:t>
                                    </m:r>
                                  </w:ins>
                                </m:sub>
                              </m:sSub>
                              <w:ins w:id="154" w:author="Felix John" w:date="2017-07-05T15:18:00Z">
                                <m:r>
                                  <w:rPr>
                                    <w:rFonts w:ascii="Cambria Math" w:hAnsi="Cambria Math"/>
                                  </w:rPr>
                                  <m:t>-</m:t>
                                </m:r>
                              </w:ins>
                              <m:sSub>
                                <m:sSubPr>
                                  <m:ctrlPr>
                                    <w:ins w:id="155" w:author="Felix John" w:date="2017-07-05T15:18:00Z">
                                      <w:rPr>
                                        <w:rFonts w:ascii="Cambria Math" w:hAnsi="Cambria Math"/>
                                        <w:bCs/>
                                        <w:i/>
                                        <w:iCs/>
                                      </w:rPr>
                                    </w:ins>
                                  </m:ctrlPr>
                                </m:sSubPr>
                                <m:e>
                                  <m:acc>
                                    <m:accPr>
                                      <m:chr m:val="̅"/>
                                      <m:ctrlPr>
                                        <w:ins w:id="156" w:author="Felix John" w:date="2017-07-05T15:18:00Z">
                                          <w:rPr>
                                            <w:rFonts w:ascii="Cambria Math" w:hAnsi="Cambria Math"/>
                                            <w:bCs/>
                                            <w:i/>
                                            <w:iCs/>
                                          </w:rPr>
                                        </w:ins>
                                      </m:ctrlPr>
                                    </m:accPr>
                                    <m:e>
                                      <w:ins w:id="157" w:author="Felix John" w:date="2017-07-05T15:18:00Z">
                                        <m:r>
                                          <w:rPr>
                                            <w:rFonts w:ascii="Cambria Math" w:hAnsi="Cambria Math"/>
                                          </w:rPr>
                                          <m:t>I</m:t>
                                        </m:r>
                                      </w:ins>
                                    </m:e>
                                  </m:acc>
                                </m:e>
                                <m:sub>
                                  <w:ins w:id="158" w:author="Felix John" w:date="2017-07-05T15:18:00Z">
                                    <m:r>
                                      <w:rPr>
                                        <w:rFonts w:ascii="Cambria Math" w:hAnsi="Cambria Math"/>
                                      </w:rPr>
                                      <m:t>-i</m:t>
                                    </m:r>
                                  </w:ins>
                                </m:sub>
                              </m:sSub>
                            </m:num>
                            <m:den>
                              <m:sSub>
                                <m:sSubPr>
                                  <m:ctrlPr>
                                    <w:ins w:id="159" w:author="Felix John" w:date="2017-07-05T15:42:00Z">
                                      <w:rPr>
                                        <w:rFonts w:ascii="Cambria Math" w:hAnsi="Cambria Math"/>
                                        <w:bCs/>
                                        <w:i/>
                                      </w:rPr>
                                    </w:ins>
                                  </m:ctrlPr>
                                </m:sSubPr>
                                <m:e>
                                  <w:ins w:id="160" w:author="Felix John" w:date="2017-07-05T15:42:00Z">
                                    <m:r>
                                      <w:rPr>
                                        <w:rFonts w:ascii="Cambria Math" w:hAnsi="Cambria Math"/>
                                      </w:rPr>
                                      <m:t>I</m:t>
                                    </m:r>
                                  </w:ins>
                                </m:e>
                                <m:sub>
                                  <w:ins w:id="161" w:author="Felix John" w:date="2017-07-05T15:42:00Z">
                                    <m:r>
                                      <w:rPr>
                                        <w:rFonts w:ascii="Cambria Math" w:hAnsi="Cambria Math"/>
                                      </w:rPr>
                                      <m:t>fair</m:t>
                                    </m:r>
                                  </w:ins>
                                </m:sub>
                              </m:sSub>
                            </m:den>
                          </m:f>
                          <w:ins w:id="162" w:author="Felix John" w:date="2017-07-05T15:18:00Z">
                            <m:r>
                              <w:rPr>
                                <w:rFonts w:ascii="Cambria Math" w:hAnsi="Cambria Math"/>
                              </w:rPr>
                              <m:t>,</m:t>
                            </m:r>
                          </w:ins>
                          <w:ins w:id="163" w:author="Felix John" w:date="2017-07-05T15:19:00Z">
                            <m:r>
                              <w:rPr>
                                <w:rFonts w:ascii="Cambria Math" w:hAnsi="Cambria Math"/>
                              </w:rPr>
                              <m:t>1</m:t>
                            </m:r>
                          </w:ins>
                        </m:e>
                      </m:d>
                    </m:e>
                  </m:func>
                  <w:ins w:id="164" w:author="Felix John" w:date="2017-07-05T15:18:00Z">
                    <m:r>
                      <w:rPr>
                        <w:rFonts w:ascii="Cambria Math" w:hAnsi="Cambria Math"/>
                      </w:rPr>
                      <m:t>,</m:t>
                    </m:r>
                  </w:ins>
                  <w:ins w:id="165" w:author="Felix John" w:date="2017-07-05T15:44:00Z">
                    <m:r>
                      <w:rPr>
                        <w:rFonts w:ascii="Cambria Math" w:hAnsi="Cambria Math"/>
                      </w:rPr>
                      <m:t xml:space="preserve">&amp; </m:t>
                    </m:r>
                  </w:ins>
                  <m:sSub>
                    <m:sSubPr>
                      <m:ctrlPr>
                        <w:ins w:id="166" w:author="Felix John" w:date="2017-07-05T15:42:00Z">
                          <w:rPr>
                            <w:rFonts w:ascii="Cambria Math" w:hAnsi="Cambria Math"/>
                            <w:bCs/>
                            <w:i/>
                          </w:rPr>
                        </w:ins>
                      </m:ctrlPr>
                    </m:sSubPr>
                    <m:e>
                      <w:ins w:id="167" w:author="Felix John" w:date="2017-07-05T15:42:00Z">
                        <m:r>
                          <w:rPr>
                            <w:rFonts w:ascii="Cambria Math" w:hAnsi="Cambria Math"/>
                          </w:rPr>
                          <m:t>I</m:t>
                        </m:r>
                      </w:ins>
                    </m:e>
                    <m:sub>
                      <w:ins w:id="168" w:author="Felix John" w:date="2017-07-05T15:42:00Z">
                        <m:r>
                          <w:rPr>
                            <w:rFonts w:ascii="Cambria Math" w:hAnsi="Cambria Math"/>
                          </w:rPr>
                          <m:t>fair</m:t>
                        </m:r>
                      </w:ins>
                    </m:sub>
                  </m:sSub>
                  <w:ins w:id="169" w:author="Felix John" w:date="2017-07-05T15:18:00Z">
                    <m:r>
                      <w:rPr>
                        <w:rFonts w:ascii="Cambria Math" w:hAnsi="Cambria Math"/>
                      </w:rPr>
                      <m:t>≥</m:t>
                    </m:r>
                    <m:r>
                      <w:rPr>
                        <w:rFonts w:ascii="Cambria Math" w:hAnsi="Cambria Math"/>
                      </w:rPr>
                      <m:t>0</m:t>
                    </m:r>
                    <m:r>
                      <w:rPr>
                        <w:rFonts w:ascii="Cambria Math" w:hAnsi="Cambria Math"/>
                      </w:rPr>
                      <m:t>.5</m:t>
                    </m:r>
                  </w:ins>
                </m:e>
                <m:e>
                  <w:ins w:id="170" w:author="Felix John" w:date="2017-07-05T15:18:00Z">
                    <m:r>
                      <w:rPr>
                        <w:rFonts w:ascii="Cambria Math" w:hAnsi="Cambria Math"/>
                      </w:rPr>
                      <m:t>1,</m:t>
                    </m:r>
                  </w:ins>
                  <w:ins w:id="171" w:author="Felix John" w:date="2017-07-05T15:43:00Z">
                    <m:r>
                      <w:rPr>
                        <w:rFonts w:ascii="Cambria Math" w:hAnsi="Cambria Math"/>
                      </w:rPr>
                      <m:t>&amp;</m:t>
                    </m:r>
                  </w:ins>
                  <w:ins w:id="172" w:author="Felix John" w:date="2017-07-05T15:44:00Z">
                    <m:r>
                      <w:rPr>
                        <w:rFonts w:ascii="Cambria Math" w:hAnsi="Cambria Math"/>
                      </w:rPr>
                      <m:t xml:space="preserve"> </m:t>
                    </m:r>
                  </w:ins>
                  <m:sSub>
                    <m:sSubPr>
                      <m:ctrlPr>
                        <w:ins w:id="173" w:author="Felix John" w:date="2017-07-05T15:42:00Z">
                          <w:rPr>
                            <w:rFonts w:ascii="Cambria Math" w:hAnsi="Cambria Math"/>
                            <w:bCs/>
                            <w:i/>
                          </w:rPr>
                        </w:ins>
                      </m:ctrlPr>
                    </m:sSubPr>
                    <m:e>
                      <w:ins w:id="174" w:author="Felix John" w:date="2017-07-05T15:42:00Z">
                        <m:r>
                          <w:rPr>
                            <w:rFonts w:ascii="Cambria Math" w:hAnsi="Cambria Math"/>
                          </w:rPr>
                          <m:t>I</m:t>
                        </m:r>
                      </w:ins>
                    </m:e>
                    <m:sub>
                      <w:ins w:id="175" w:author="Felix John" w:date="2017-07-05T15:42:00Z">
                        <m:r>
                          <w:rPr>
                            <w:rFonts w:ascii="Cambria Math" w:hAnsi="Cambria Math"/>
                          </w:rPr>
                          <m:t>fair</m:t>
                        </m:r>
                      </w:ins>
                    </m:sub>
                  </m:sSub>
                  <w:ins w:id="176" w:author="Felix John" w:date="2017-07-05T15:18:00Z">
                    <m:r>
                      <w:rPr>
                        <w:rFonts w:ascii="Cambria Math" w:hAnsi="Cambria Math"/>
                      </w:rPr>
                      <m:t>&lt;</m:t>
                    </m:r>
                    <m:r>
                      <w:rPr>
                        <w:rFonts w:ascii="Cambria Math" w:hAnsi="Cambria Math"/>
                      </w:rPr>
                      <m:t>0</m:t>
                    </m:r>
                    <m:r>
                      <w:rPr>
                        <w:rFonts w:ascii="Cambria Math" w:hAnsi="Cambria Math"/>
                      </w:rPr>
                      <m:t>.5</m:t>
                    </m:r>
                  </w:ins>
                </m:e>
              </m:eqArr>
            </m:e>
          </m:d>
        </m:oMath>
      </m:oMathPara>
    </w:p>
    <w:p w:rsidR="00407EBD" w:rsidDel="00407EBD" w:rsidRDefault="00407EBD" w:rsidP="002321F5">
      <w:pPr>
        <w:pStyle w:val="KeinLeerraum"/>
        <w:jc w:val="both"/>
        <w:rPr>
          <w:del w:id="177" w:author="Felix John" w:date="2017-07-05T16:06:00Z"/>
          <w:bCs/>
        </w:rPr>
      </w:pPr>
    </w:p>
    <w:p w:rsidR="00407EBD" w:rsidRPr="00720B1C" w:rsidRDefault="00407EBD" w:rsidP="002321F5">
      <w:pPr>
        <w:rPr>
          <w:ins w:id="178" w:author="Felix John" w:date="2017-07-05T16:07:00Z"/>
          <w:bCs/>
        </w:rPr>
      </w:pPr>
    </w:p>
    <w:p w:rsidR="00A52CA3" w:rsidRDefault="00A52CA3" w:rsidP="002321F5">
      <w:pPr>
        <w:pStyle w:val="KeinLeerraum"/>
        <w:jc w:val="both"/>
        <w:rPr>
          <w:ins w:id="179" w:author="Felix John" w:date="2017-07-05T15:48:00Z"/>
          <w:rFonts w:ascii="Times New Roman" w:hAnsi="Times New Roman" w:cs="Times New Roman"/>
          <w:bCs/>
          <w:sz w:val="24"/>
          <w:szCs w:val="24"/>
        </w:rPr>
      </w:pPr>
      <w:ins w:id="180" w:author="Felix John" w:date="2017-07-05T15:49:00Z">
        <w:r>
          <w:rPr>
            <w:rFonts w:ascii="Times New Roman" w:hAnsi="Times New Roman" w:cs="Times New Roman"/>
            <w:bCs/>
            <w:sz w:val="24"/>
            <w:szCs w:val="24"/>
          </w:rPr>
          <w:t xml:space="preserve">The case differentiation can be interpreted as a threshold of relevance. If agents </w:t>
        </w:r>
      </w:ins>
      <w:ins w:id="181" w:author="Felix John" w:date="2017-07-05T15:50:00Z">
        <w:r>
          <w:rPr>
            <w:rFonts w:ascii="Times New Roman" w:hAnsi="Times New Roman" w:cs="Times New Roman"/>
            <w:bCs/>
            <w:sz w:val="24"/>
            <w:szCs w:val="24"/>
          </w:rPr>
          <w:t xml:space="preserve">do not comply for very small fair investment needs, they would lose </w:t>
        </w:r>
      </w:ins>
      <w:ins w:id="182" w:author="Felix John" w:date="2017-07-05T15:51:00Z">
        <w:r w:rsidR="001F598B">
          <w:rPr>
            <w:rFonts w:ascii="Times New Roman" w:hAnsi="Times New Roman" w:cs="Times New Roman"/>
            <w:bCs/>
            <w:sz w:val="24"/>
            <w:szCs w:val="24"/>
          </w:rPr>
          <w:t>trust too fast</w:t>
        </w:r>
      </w:ins>
      <w:ins w:id="183" w:author="Felix John" w:date="2017-07-05T15:52:00Z">
        <w:r w:rsidR="001F598B">
          <w:rPr>
            <w:rFonts w:ascii="Times New Roman" w:hAnsi="Times New Roman" w:cs="Times New Roman"/>
            <w:bCs/>
            <w:sz w:val="24"/>
            <w:szCs w:val="24"/>
          </w:rPr>
          <w:t xml:space="preserve">. </w:t>
        </w:r>
      </w:ins>
    </w:p>
    <w:p w:rsidR="002321F5" w:rsidRDefault="002321F5" w:rsidP="002321F5">
      <w:pPr>
        <w:pStyle w:val="KeinLeerraum"/>
        <w:jc w:val="both"/>
        <w:rPr>
          <w:rStyle w:val="Fett"/>
          <w:rFonts w:ascii="Times New Roman" w:hAnsi="Times New Roman" w:cs="Times New Roman"/>
          <w:b w:val="0"/>
          <w:sz w:val="24"/>
          <w:szCs w:val="24"/>
        </w:rPr>
      </w:pPr>
      <w:r>
        <w:rPr>
          <w:rFonts w:ascii="Times New Roman" w:hAnsi="Times New Roman" w:cs="Times New Roman"/>
          <w:bCs/>
          <w:sz w:val="24"/>
          <w:szCs w:val="24"/>
        </w:rPr>
        <w:t xml:space="preserve">Agent takes a probabilistic decision of investing an amount x in the public fund given by  </w:t>
      </w:r>
    </w:p>
    <w:p w:rsidR="002321F5" w:rsidRDefault="002321F5" w:rsidP="002321F5">
      <w:pPr>
        <w:pStyle w:val="KeinLeerraum"/>
        <w:jc w:val="both"/>
        <w:rPr>
          <w:rStyle w:val="Fett"/>
          <w:rFonts w:ascii="Times New Roman" w:hAnsi="Times New Roman" w:cs="Times New Roman"/>
          <w:b w:val="0"/>
          <w:sz w:val="24"/>
          <w:szCs w:val="24"/>
        </w:rPr>
      </w:pPr>
    </w:p>
    <w:p w:rsidR="002321F5" w:rsidRDefault="00407EBD" w:rsidP="002321F5">
      <w:pPr>
        <w:pStyle w:val="KeinLeerraum"/>
        <w:jc w:val="both"/>
        <w:rPr>
          <w:rStyle w:val="Fett"/>
          <w:rFonts w:ascii="Times New Roman" w:hAnsi="Times New Roman" w:cs="Times New Roman"/>
          <w:b w:val="0"/>
          <w:sz w:val="24"/>
          <w:szCs w:val="24"/>
        </w:rPr>
      </w:pPr>
      <m:oMathPara>
        <m:oMath>
          <m:func>
            <m:funcPr>
              <m:ctrlPr>
                <w:rPr>
                  <w:rStyle w:val="Fett"/>
                  <w:rFonts w:ascii="Cambria Math" w:hAnsi="Cambria Math" w:cs="Times New Roman"/>
                  <w:b w:val="0"/>
                  <w:bCs w:val="0"/>
                  <w:sz w:val="24"/>
                  <w:szCs w:val="24"/>
                </w:rPr>
              </m:ctrlPr>
            </m:funcPr>
            <m:fName>
              <m:r>
                <m:rPr>
                  <m:sty m:val="b"/>
                </m:rPr>
                <w:rPr>
                  <w:rStyle w:val="Fett"/>
                  <w:rFonts w:ascii="Cambria Math" w:hAnsi="Cambria Math" w:cs="Times New Roman"/>
                  <w:sz w:val="24"/>
                  <w:szCs w:val="24"/>
                </w:rPr>
                <m:t>Pr</m:t>
              </m:r>
            </m:fName>
            <m:e>
              <m:d>
                <m:dPr>
                  <m:ctrlPr>
                    <w:rPr>
                      <w:rStyle w:val="Fett"/>
                      <w:rFonts w:ascii="Cambria Math" w:hAnsi="Cambria Math" w:cs="Times New Roman"/>
                      <w:b w:val="0"/>
                      <w:bCs w:val="0"/>
                      <w:i/>
                      <w:sz w:val="24"/>
                      <w:szCs w:val="24"/>
                    </w:rPr>
                  </m:ctrlPr>
                </m:dPr>
                <m:e>
                  <m:r>
                    <m:rPr>
                      <m:sty m:val="bi"/>
                    </m:rPr>
                    <w:rPr>
                      <w:rStyle w:val="Fett"/>
                      <w:rFonts w:ascii="Cambria Math" w:hAnsi="Cambria Math" w:cs="Times New Roman"/>
                      <w:sz w:val="24"/>
                      <w:szCs w:val="24"/>
                    </w:rPr>
                    <m:t>x</m:t>
                  </m:r>
                </m:e>
              </m:d>
            </m:e>
          </m:func>
          <m:r>
            <m:rPr>
              <m:sty m:val="bi"/>
            </m:rPr>
            <w:rPr>
              <w:rStyle w:val="Fett"/>
              <w:rFonts w:ascii="Cambria Math" w:hAnsi="Cambria Math" w:cs="Times New Roman"/>
              <w:sz w:val="24"/>
              <w:szCs w:val="24"/>
            </w:rPr>
            <m:t>=</m:t>
          </m:r>
          <m:f>
            <m:fPr>
              <m:ctrlPr>
                <w:rPr>
                  <w:rStyle w:val="Fett"/>
                  <w:rFonts w:ascii="Cambria Math" w:hAnsi="Cambria Math" w:cs="Times New Roman"/>
                  <w:b w:val="0"/>
                  <w:bCs w:val="0"/>
                  <w:i/>
                  <w:sz w:val="24"/>
                  <w:szCs w:val="24"/>
                </w:rPr>
              </m:ctrlPr>
            </m:fPr>
            <m:num>
              <m:r>
                <m:rPr>
                  <m:sty m:val="b"/>
                </m:rPr>
                <w:rPr>
                  <w:rStyle w:val="Fett"/>
                  <w:rFonts w:ascii="Cambria Math" w:hAnsi="Cambria Math" w:cs="Times New Roman"/>
                  <w:sz w:val="24"/>
                  <w:szCs w:val="24"/>
                </w:rPr>
                <m:t>exp⁡</m:t>
              </m:r>
              <m:r>
                <m:rPr>
                  <m:sty m:val="bi"/>
                </m:rPr>
                <w:rPr>
                  <w:rStyle w:val="Fett"/>
                  <w:rFonts w:ascii="Cambria Math" w:hAnsi="Cambria Math" w:cs="Times New Roman"/>
                  <w:sz w:val="24"/>
                  <w:szCs w:val="24"/>
                </w:rPr>
                <m:t>(τ∙u</m:t>
              </m:r>
              <m:d>
                <m:dPr>
                  <m:ctrlPr>
                    <w:rPr>
                      <w:rStyle w:val="Fett"/>
                      <w:rFonts w:ascii="Cambria Math" w:hAnsi="Cambria Math" w:cs="Times New Roman"/>
                      <w:b w:val="0"/>
                      <w:bCs w:val="0"/>
                      <w:i/>
                      <w:sz w:val="24"/>
                      <w:szCs w:val="24"/>
                    </w:rPr>
                  </m:ctrlPr>
                </m:dPr>
                <m:e>
                  <m:r>
                    <m:rPr>
                      <m:sty m:val="bi"/>
                    </m:rPr>
                    <w:rPr>
                      <w:rStyle w:val="Fett"/>
                      <w:rFonts w:ascii="Cambria Math" w:hAnsi="Cambria Math" w:cs="Times New Roman"/>
                      <w:sz w:val="24"/>
                      <w:szCs w:val="24"/>
                    </w:rPr>
                    <m:t>x</m:t>
                  </m:r>
                </m:e>
              </m:d>
              <m:r>
                <m:rPr>
                  <m:sty m:val="bi"/>
                </m:rPr>
                <w:rPr>
                  <w:rStyle w:val="Fett"/>
                  <w:rFonts w:ascii="Cambria Math" w:hAnsi="Cambria Math" w:cs="Times New Roman"/>
                  <w:sz w:val="24"/>
                  <w:szCs w:val="24"/>
                </w:rPr>
                <m:t>)</m:t>
              </m:r>
            </m:num>
            <m:den>
              <m:nary>
                <m:naryPr>
                  <m:chr m:val="∑"/>
                  <m:limLoc m:val="undOvr"/>
                  <m:supHide m:val="1"/>
                  <m:ctrlPr>
                    <w:rPr>
                      <w:rStyle w:val="Fett"/>
                      <w:rFonts w:ascii="Cambria Math" w:hAnsi="Cambria Math" w:cs="Times New Roman"/>
                      <w:b w:val="0"/>
                      <w:bCs w:val="0"/>
                      <w:i/>
                      <w:sz w:val="24"/>
                      <w:szCs w:val="24"/>
                    </w:rPr>
                  </m:ctrlPr>
                </m:naryPr>
                <m:sub>
                  <m:r>
                    <m:rPr>
                      <m:sty m:val="bi"/>
                    </m:rPr>
                    <w:rPr>
                      <w:rStyle w:val="Fett"/>
                      <w:rFonts w:ascii="Cambria Math" w:hAnsi="Cambria Math" w:cs="Times New Roman"/>
                      <w:sz w:val="24"/>
                      <w:szCs w:val="24"/>
                    </w:rPr>
                    <m:t>X</m:t>
                  </m:r>
                </m:sub>
                <m:sup/>
                <m:e>
                  <m:r>
                    <m:rPr>
                      <m:sty m:val="b"/>
                    </m:rPr>
                    <w:rPr>
                      <w:rStyle w:val="Fett"/>
                      <w:rFonts w:ascii="Cambria Math" w:hAnsi="Cambria Math" w:cs="Times New Roman"/>
                      <w:sz w:val="24"/>
                      <w:szCs w:val="24"/>
                    </w:rPr>
                    <m:t>exp⁡</m:t>
                  </m:r>
                  <m:r>
                    <m:rPr>
                      <m:sty m:val="bi"/>
                    </m:rPr>
                    <w:rPr>
                      <w:rStyle w:val="Fett"/>
                      <w:rFonts w:ascii="Cambria Math" w:hAnsi="Cambria Math" w:cs="Times New Roman"/>
                      <w:sz w:val="24"/>
                      <w:szCs w:val="24"/>
                    </w:rPr>
                    <m:t>(τ∙u</m:t>
                  </m:r>
                  <m:d>
                    <m:dPr>
                      <m:ctrlPr>
                        <w:rPr>
                          <w:rStyle w:val="Fett"/>
                          <w:rFonts w:ascii="Cambria Math" w:hAnsi="Cambria Math" w:cs="Times New Roman"/>
                          <w:b w:val="0"/>
                          <w:bCs w:val="0"/>
                          <w:i/>
                          <w:sz w:val="24"/>
                          <w:szCs w:val="24"/>
                        </w:rPr>
                      </m:ctrlPr>
                    </m:dPr>
                    <m:e>
                      <m:r>
                        <m:rPr>
                          <m:sty m:val="bi"/>
                        </m:rPr>
                        <w:rPr>
                          <w:rStyle w:val="Fett"/>
                          <w:rFonts w:ascii="Cambria Math" w:hAnsi="Cambria Math" w:cs="Times New Roman"/>
                          <w:sz w:val="24"/>
                          <w:szCs w:val="24"/>
                        </w:rPr>
                        <m:t>X</m:t>
                      </m:r>
                    </m:e>
                  </m:d>
                  <m:r>
                    <m:rPr>
                      <m:sty m:val="bi"/>
                    </m:rPr>
                    <w:rPr>
                      <w:rStyle w:val="Fett"/>
                      <w:rFonts w:ascii="Cambria Math" w:hAnsi="Cambria Math" w:cs="Times New Roman"/>
                      <w:sz w:val="24"/>
                      <w:szCs w:val="24"/>
                    </w:rPr>
                    <m:t>)</m:t>
                  </m:r>
                </m:e>
              </m:nary>
            </m:den>
          </m:f>
        </m:oMath>
      </m:oMathPara>
    </w:p>
    <w:p w:rsidR="002321F5" w:rsidRDefault="002321F5" w:rsidP="002321F5">
      <w:pPr>
        <w:pStyle w:val="KeinLeerraum"/>
        <w:jc w:val="both"/>
        <w:rPr>
          <w:rStyle w:val="Fett"/>
          <w:rFonts w:ascii="Times New Roman" w:hAnsi="Times New Roman" w:cs="Times New Roman"/>
          <w:b w:val="0"/>
          <w:sz w:val="24"/>
          <w:szCs w:val="24"/>
        </w:rPr>
      </w:pPr>
    </w:p>
    <w:p w:rsidR="002321F5" w:rsidRDefault="002321F5" w:rsidP="002321F5">
      <w:pPr>
        <w:pStyle w:val="KeinLeerraum"/>
        <w:jc w:val="both"/>
        <w:rPr>
          <w:rStyle w:val="Fett"/>
          <w:rFonts w:ascii="Times New Roman" w:hAnsi="Times New Roman" w:cs="Times New Roman"/>
          <w:b w:val="0"/>
          <w:sz w:val="24"/>
          <w:szCs w:val="24"/>
        </w:rPr>
      </w:pPr>
      <w:proofErr w:type="gramStart"/>
      <w:r w:rsidRPr="00A02975">
        <w:rPr>
          <w:rStyle w:val="Fett"/>
          <w:rFonts w:ascii="Times New Roman" w:hAnsi="Times New Roman" w:cs="Times New Roman"/>
          <w:b w:val="0"/>
          <w:sz w:val="24"/>
          <w:szCs w:val="24"/>
        </w:rPr>
        <w:t>where</w:t>
      </w:r>
      <w:proofErr w:type="gramEnd"/>
      <w:r w:rsidRPr="00A02975">
        <w:rPr>
          <w:rStyle w:val="Fett"/>
          <w:rFonts w:ascii="Times New Roman" w:hAnsi="Times New Roman" w:cs="Times New Roman"/>
          <w:b w:val="0"/>
          <w:sz w:val="24"/>
          <w:szCs w:val="24"/>
        </w:rPr>
        <w:t xml:space="preserve"> </w:t>
      </w:r>
      <w:r>
        <w:rPr>
          <w:rStyle w:val="Fett"/>
          <w:rFonts w:ascii="Times New Roman" w:hAnsi="Times New Roman" w:cs="Times New Roman"/>
          <w:b w:val="0"/>
          <w:sz w:val="24"/>
          <w:szCs w:val="24"/>
        </w:rPr>
        <w:t>τ</w:t>
      </w:r>
      <w:r w:rsidRPr="00A02975">
        <w:rPr>
          <w:rStyle w:val="Fett"/>
          <w:rFonts w:ascii="Times New Roman" w:hAnsi="Times New Roman" w:cs="Times New Roman"/>
          <w:b w:val="0"/>
          <w:sz w:val="24"/>
          <w:szCs w:val="24"/>
        </w:rPr>
        <w:t xml:space="preserve">  is the weight given to the utility values. If </w:t>
      </w:r>
      <w:r>
        <w:rPr>
          <w:rStyle w:val="Fett"/>
          <w:rFonts w:ascii="Times New Roman" w:hAnsi="Times New Roman" w:cs="Times New Roman"/>
          <w:b w:val="0"/>
          <w:sz w:val="24"/>
          <w:szCs w:val="24"/>
        </w:rPr>
        <w:t>τ</w:t>
      </w:r>
      <w:r w:rsidRPr="00A02975">
        <w:rPr>
          <w:rStyle w:val="Fett"/>
          <w:rFonts w:ascii="Times New Roman" w:hAnsi="Times New Roman" w:cs="Times New Roman"/>
          <w:b w:val="0"/>
          <w:sz w:val="24"/>
          <w:szCs w:val="24"/>
        </w:rPr>
        <w:t xml:space="preserve"> is 0 all options have an equal probability, while if </w:t>
      </w:r>
      <w:r>
        <w:rPr>
          <w:rStyle w:val="Fett"/>
          <w:rFonts w:ascii="Times New Roman" w:hAnsi="Times New Roman" w:cs="Times New Roman"/>
          <w:b w:val="0"/>
          <w:sz w:val="24"/>
          <w:szCs w:val="24"/>
        </w:rPr>
        <w:t>τ</w:t>
      </w:r>
      <w:r w:rsidRPr="00A02975">
        <w:rPr>
          <w:rStyle w:val="Fett"/>
          <w:rFonts w:ascii="Times New Roman" w:hAnsi="Times New Roman" w:cs="Times New Roman"/>
          <w:b w:val="0"/>
          <w:sz w:val="24"/>
          <w:szCs w:val="24"/>
        </w:rPr>
        <w:t xml:space="preserve"> is equal to infinity the agents choose the option with the highest expected utility.</w:t>
      </w:r>
    </w:p>
    <w:p w:rsidR="002321F5" w:rsidRDefault="002321F5" w:rsidP="002321F5">
      <w:pPr>
        <w:pStyle w:val="KeinLeerraum"/>
        <w:jc w:val="both"/>
        <w:rPr>
          <w:rStyle w:val="Fett"/>
          <w:rFonts w:ascii="Times New Roman" w:hAnsi="Times New Roman" w:cs="Times New Roman"/>
          <w:b w:val="0"/>
          <w:sz w:val="24"/>
          <w:szCs w:val="24"/>
        </w:rPr>
      </w:pPr>
    </w:p>
    <w:p w:rsidR="002321F5" w:rsidRDefault="002321F5" w:rsidP="002321F5">
      <w:pPr>
        <w:pStyle w:val="KeinLeerraum"/>
        <w:jc w:val="both"/>
        <w:rPr>
          <w:rStyle w:val="Fett"/>
          <w:rFonts w:ascii="Times New Roman" w:hAnsi="Times New Roman" w:cs="Times New Roman"/>
          <w:b w:val="0"/>
          <w:sz w:val="24"/>
          <w:szCs w:val="24"/>
        </w:rPr>
      </w:pPr>
      <w:r>
        <w:rPr>
          <w:rStyle w:val="Fett"/>
          <w:rFonts w:ascii="Times New Roman" w:hAnsi="Times New Roman" w:cs="Times New Roman"/>
          <w:b w:val="0"/>
          <w:sz w:val="24"/>
          <w:szCs w:val="24"/>
        </w:rPr>
        <w:t xml:space="preserve">When agents can open and close gates they make their decisions on the expected utility derived from collecting water, hence excluding the returns derived from the investment decision. The agent decides each second to open or close the gate. The agent opens the gate if the agent is </w:t>
      </w:r>
      <w:r>
        <w:rPr>
          <w:rStyle w:val="Fett"/>
          <w:rFonts w:ascii="Times New Roman" w:hAnsi="Times New Roman" w:cs="Times New Roman"/>
          <w:b w:val="0"/>
          <w:sz w:val="24"/>
          <w:szCs w:val="24"/>
        </w:rPr>
        <w:lastRenderedPageBreak/>
        <w:t>dissatisfied, and closes it if it is satisfied. Obviously upstream agents have first choice in implementing the decision and getting what they want.</w:t>
      </w:r>
    </w:p>
    <w:p w:rsidR="002321F5" w:rsidRDefault="002321F5" w:rsidP="002321F5">
      <w:pPr>
        <w:pStyle w:val="KeinLeerraum"/>
        <w:jc w:val="both"/>
        <w:rPr>
          <w:rStyle w:val="Fett"/>
          <w:rFonts w:ascii="Times New Roman" w:hAnsi="Times New Roman" w:cs="Times New Roman"/>
          <w:b w:val="0"/>
          <w:sz w:val="24"/>
          <w:szCs w:val="24"/>
        </w:rPr>
      </w:pPr>
    </w:p>
    <w:p w:rsidR="002321F5" w:rsidRDefault="002321F5" w:rsidP="002321F5">
      <w:pPr>
        <w:pStyle w:val="KeinLeerraum"/>
        <w:jc w:val="both"/>
        <w:rPr>
          <w:rStyle w:val="Fett"/>
          <w:rFonts w:ascii="Times New Roman" w:hAnsi="Times New Roman" w:cs="Times New Roman"/>
          <w:b w:val="0"/>
          <w:sz w:val="24"/>
          <w:szCs w:val="24"/>
        </w:rPr>
      </w:pPr>
      <w:r>
        <w:rPr>
          <w:rStyle w:val="Fett"/>
          <w:rFonts w:ascii="Times New Roman" w:hAnsi="Times New Roman" w:cs="Times New Roman"/>
          <w:b w:val="0"/>
          <w:sz w:val="24"/>
          <w:szCs w:val="24"/>
        </w:rPr>
        <w:t>Table 3: Parameters of the model on Social value orientation</w:t>
      </w:r>
    </w:p>
    <w:tbl>
      <w:tblPr>
        <w:tblStyle w:val="Tabellenraster"/>
        <w:tblW w:w="0" w:type="auto"/>
        <w:tblLook w:val="04A0" w:firstRow="1" w:lastRow="0" w:firstColumn="1" w:lastColumn="0" w:noHBand="0" w:noVBand="1"/>
      </w:tblPr>
      <w:tblGrid>
        <w:gridCol w:w="5778"/>
        <w:gridCol w:w="1710"/>
        <w:gridCol w:w="2088"/>
      </w:tblGrid>
      <w:tr w:rsidR="002321F5" w:rsidTr="00B33094">
        <w:tc>
          <w:tcPr>
            <w:tcW w:w="5778" w:type="dxa"/>
          </w:tcPr>
          <w:p w:rsidR="002321F5" w:rsidRDefault="002321F5" w:rsidP="00B33094">
            <w:pPr>
              <w:pStyle w:val="KeinLeerraum"/>
              <w:rPr>
                <w:rStyle w:val="Fett"/>
                <w:b w:val="0"/>
                <w:sz w:val="24"/>
                <w:szCs w:val="24"/>
              </w:rPr>
            </w:pPr>
            <w:r>
              <w:rPr>
                <w:rStyle w:val="Fett"/>
                <w:b w:val="0"/>
                <w:sz w:val="24"/>
                <w:szCs w:val="24"/>
              </w:rPr>
              <w:t>Description</w:t>
            </w:r>
          </w:p>
        </w:tc>
        <w:tc>
          <w:tcPr>
            <w:tcW w:w="1710" w:type="dxa"/>
          </w:tcPr>
          <w:p w:rsidR="002321F5" w:rsidRDefault="002321F5" w:rsidP="00B33094">
            <w:pPr>
              <w:pStyle w:val="KeinLeerraum"/>
              <w:rPr>
                <w:rStyle w:val="Fett"/>
                <w:b w:val="0"/>
                <w:sz w:val="24"/>
                <w:szCs w:val="24"/>
              </w:rPr>
            </w:pPr>
            <w:r>
              <w:rPr>
                <w:rStyle w:val="Fett"/>
                <w:b w:val="0"/>
                <w:sz w:val="24"/>
                <w:szCs w:val="24"/>
              </w:rPr>
              <w:t>Parameter range</w:t>
            </w:r>
          </w:p>
        </w:tc>
        <w:tc>
          <w:tcPr>
            <w:tcW w:w="2088" w:type="dxa"/>
          </w:tcPr>
          <w:p w:rsidR="002321F5" w:rsidRDefault="002321F5" w:rsidP="00B33094">
            <w:pPr>
              <w:pStyle w:val="KeinLeerraum"/>
              <w:rPr>
                <w:rStyle w:val="Fett"/>
                <w:b w:val="0"/>
                <w:sz w:val="24"/>
                <w:szCs w:val="24"/>
              </w:rPr>
            </w:pPr>
            <w:r>
              <w:rPr>
                <w:rStyle w:val="Fett"/>
                <w:b w:val="0"/>
                <w:sz w:val="24"/>
                <w:szCs w:val="24"/>
              </w:rPr>
              <w:t>Calibrated</w:t>
            </w:r>
          </w:p>
        </w:tc>
      </w:tr>
      <w:tr w:rsidR="002321F5" w:rsidTr="00B33094">
        <w:tc>
          <w:tcPr>
            <w:tcW w:w="5778" w:type="dxa"/>
          </w:tcPr>
          <w:p w:rsidR="002321F5" w:rsidRPr="00A447E0" w:rsidRDefault="002321F5" w:rsidP="00B33094">
            <w:pPr>
              <w:pStyle w:val="KeinLeerraum"/>
              <w:rPr>
                <w:rStyle w:val="Fett"/>
                <w:b w:val="0"/>
                <w:sz w:val="24"/>
                <w:szCs w:val="24"/>
              </w:rPr>
            </w:pPr>
            <w:r w:rsidRPr="00A447E0">
              <w:rPr>
                <w:sz w:val="24"/>
                <w:szCs w:val="24"/>
              </w:rPr>
              <w:t>Strength of aversion to exploiting others</w:t>
            </w:r>
            <w:r w:rsidRPr="00A447E0">
              <w:rPr>
                <w:rStyle w:val="Fett"/>
                <w:b w:val="0"/>
                <w:sz w:val="24"/>
                <w:szCs w:val="24"/>
              </w:rPr>
              <w:t xml:space="preserve"> α</w:t>
            </w:r>
          </w:p>
        </w:tc>
        <w:tc>
          <w:tcPr>
            <w:tcW w:w="1710" w:type="dxa"/>
          </w:tcPr>
          <w:p w:rsidR="002321F5" w:rsidRDefault="002321F5" w:rsidP="00B33094">
            <w:pPr>
              <w:pStyle w:val="KeinLeerraum"/>
              <w:rPr>
                <w:rStyle w:val="Fett"/>
                <w:b w:val="0"/>
                <w:sz w:val="24"/>
                <w:szCs w:val="24"/>
              </w:rPr>
            </w:pPr>
            <w:r>
              <w:rPr>
                <w:rStyle w:val="Fett"/>
                <w:b w:val="0"/>
                <w:sz w:val="24"/>
                <w:szCs w:val="24"/>
              </w:rPr>
              <w:t>[-1, 1]</w:t>
            </w:r>
          </w:p>
        </w:tc>
        <w:tc>
          <w:tcPr>
            <w:tcW w:w="2088" w:type="dxa"/>
          </w:tcPr>
          <w:p w:rsidR="002321F5" w:rsidRDefault="002321F5" w:rsidP="00B33094">
            <w:pPr>
              <w:pStyle w:val="KeinLeerraum"/>
              <w:rPr>
                <w:rStyle w:val="Fett"/>
                <w:b w:val="0"/>
                <w:sz w:val="24"/>
                <w:szCs w:val="24"/>
              </w:rPr>
            </w:pPr>
            <w:r>
              <w:rPr>
                <w:rStyle w:val="Fett"/>
                <w:b w:val="0"/>
                <w:sz w:val="24"/>
                <w:szCs w:val="24"/>
              </w:rPr>
              <w:t>0.97</w:t>
            </w:r>
          </w:p>
        </w:tc>
      </w:tr>
      <w:tr w:rsidR="002321F5" w:rsidTr="00B33094">
        <w:tc>
          <w:tcPr>
            <w:tcW w:w="5778" w:type="dxa"/>
          </w:tcPr>
          <w:p w:rsidR="002321F5" w:rsidRPr="00A447E0" w:rsidRDefault="002321F5" w:rsidP="00B33094">
            <w:pPr>
              <w:pStyle w:val="KeinLeerraum"/>
              <w:rPr>
                <w:rStyle w:val="Fett"/>
                <w:b w:val="0"/>
                <w:sz w:val="24"/>
                <w:szCs w:val="24"/>
              </w:rPr>
            </w:pPr>
            <w:r w:rsidRPr="00A447E0">
              <w:rPr>
                <w:sz w:val="24"/>
                <w:szCs w:val="24"/>
              </w:rPr>
              <w:t>Degree of altruistic tendency</w:t>
            </w:r>
            <w:r w:rsidRPr="00A447E0">
              <w:rPr>
                <w:rStyle w:val="Fett"/>
                <w:b w:val="0"/>
                <w:sz w:val="24"/>
                <w:szCs w:val="24"/>
              </w:rPr>
              <w:t xml:space="preserve"> β</w:t>
            </w:r>
          </w:p>
        </w:tc>
        <w:tc>
          <w:tcPr>
            <w:tcW w:w="1710" w:type="dxa"/>
          </w:tcPr>
          <w:p w:rsidR="002321F5" w:rsidRDefault="002321F5" w:rsidP="00B33094">
            <w:pPr>
              <w:pStyle w:val="KeinLeerraum"/>
              <w:rPr>
                <w:rStyle w:val="Fett"/>
                <w:b w:val="0"/>
                <w:sz w:val="24"/>
                <w:szCs w:val="24"/>
              </w:rPr>
            </w:pPr>
            <w:r>
              <w:rPr>
                <w:rStyle w:val="Fett"/>
                <w:b w:val="0"/>
                <w:sz w:val="24"/>
                <w:szCs w:val="24"/>
              </w:rPr>
              <w:t>[-1, 1]</w:t>
            </w:r>
          </w:p>
        </w:tc>
        <w:tc>
          <w:tcPr>
            <w:tcW w:w="2088" w:type="dxa"/>
          </w:tcPr>
          <w:p w:rsidR="002321F5" w:rsidRDefault="002321F5" w:rsidP="00B33094">
            <w:pPr>
              <w:pStyle w:val="KeinLeerraum"/>
              <w:rPr>
                <w:rStyle w:val="Fett"/>
                <w:b w:val="0"/>
                <w:sz w:val="24"/>
                <w:szCs w:val="24"/>
              </w:rPr>
            </w:pPr>
            <w:r>
              <w:rPr>
                <w:rStyle w:val="Fett"/>
                <w:b w:val="0"/>
                <w:sz w:val="24"/>
                <w:szCs w:val="24"/>
              </w:rPr>
              <w:t>0.54</w:t>
            </w:r>
          </w:p>
        </w:tc>
      </w:tr>
      <w:tr w:rsidR="002321F5" w:rsidTr="00B33094">
        <w:tc>
          <w:tcPr>
            <w:tcW w:w="5778" w:type="dxa"/>
          </w:tcPr>
          <w:p w:rsidR="002321F5" w:rsidRDefault="002321F5" w:rsidP="00B33094">
            <w:pPr>
              <w:pStyle w:val="KeinLeerraum"/>
              <w:rPr>
                <w:rStyle w:val="Fett"/>
                <w:b w:val="0"/>
                <w:sz w:val="24"/>
                <w:szCs w:val="24"/>
              </w:rPr>
            </w:pPr>
            <w:r>
              <w:rPr>
                <w:rStyle w:val="Fett"/>
                <w:b w:val="0"/>
                <w:sz w:val="24"/>
                <w:szCs w:val="24"/>
              </w:rPr>
              <w:t>Weight for different utility values τ</w:t>
            </w:r>
          </w:p>
        </w:tc>
        <w:tc>
          <w:tcPr>
            <w:tcW w:w="1710" w:type="dxa"/>
          </w:tcPr>
          <w:p w:rsidR="002321F5" w:rsidRDefault="002321F5" w:rsidP="00B33094">
            <w:pPr>
              <w:pStyle w:val="KeinLeerraum"/>
              <w:rPr>
                <w:rStyle w:val="Fett"/>
                <w:b w:val="0"/>
                <w:sz w:val="24"/>
                <w:szCs w:val="24"/>
              </w:rPr>
            </w:pPr>
            <w:r>
              <w:rPr>
                <w:rStyle w:val="Fett"/>
                <w:b w:val="0"/>
                <w:sz w:val="24"/>
                <w:szCs w:val="24"/>
              </w:rPr>
              <w:t>[0, 20]</w:t>
            </w:r>
          </w:p>
        </w:tc>
        <w:tc>
          <w:tcPr>
            <w:tcW w:w="2088" w:type="dxa"/>
          </w:tcPr>
          <w:p w:rsidR="002321F5" w:rsidRDefault="002321F5" w:rsidP="00B33094">
            <w:pPr>
              <w:pStyle w:val="KeinLeerraum"/>
              <w:rPr>
                <w:rStyle w:val="Fett"/>
                <w:b w:val="0"/>
                <w:sz w:val="24"/>
                <w:szCs w:val="24"/>
              </w:rPr>
            </w:pPr>
            <w:commentRangeStart w:id="184"/>
            <w:r>
              <w:rPr>
                <w:rStyle w:val="Fett"/>
                <w:b w:val="0"/>
                <w:sz w:val="24"/>
                <w:szCs w:val="24"/>
              </w:rPr>
              <w:t>37</w:t>
            </w:r>
            <w:commentRangeEnd w:id="184"/>
            <w:r w:rsidR="009801FC">
              <w:rPr>
                <w:rStyle w:val="Kommentarzeichen"/>
                <w:rFonts w:eastAsia="Times New Roman"/>
                <w:lang w:eastAsia="en-US"/>
              </w:rPr>
              <w:commentReference w:id="184"/>
            </w:r>
          </w:p>
        </w:tc>
      </w:tr>
      <w:tr w:rsidR="002321F5" w:rsidTr="00B33094">
        <w:tc>
          <w:tcPr>
            <w:tcW w:w="5778" w:type="dxa"/>
          </w:tcPr>
          <w:p w:rsidR="002321F5" w:rsidRDefault="002321F5" w:rsidP="00B33094">
            <w:pPr>
              <w:pStyle w:val="KeinLeerraum"/>
              <w:rPr>
                <w:rStyle w:val="Fett"/>
                <w:b w:val="0"/>
                <w:sz w:val="24"/>
                <w:szCs w:val="24"/>
              </w:rPr>
            </w:pPr>
            <w:r>
              <w:rPr>
                <w:rStyle w:val="Fett"/>
                <w:b w:val="0"/>
                <w:sz w:val="24"/>
                <w:szCs w:val="24"/>
              </w:rPr>
              <w:t xml:space="preserve">Minimum utility to be satisfied </w:t>
            </w:r>
            <w:proofErr w:type="spellStart"/>
            <w:r>
              <w:rPr>
                <w:rStyle w:val="Fett"/>
                <w:b w:val="0"/>
                <w:sz w:val="24"/>
                <w:szCs w:val="24"/>
              </w:rPr>
              <w:t>u</w:t>
            </w:r>
            <w:r>
              <w:rPr>
                <w:rStyle w:val="Fett"/>
                <w:b w:val="0"/>
                <w:sz w:val="24"/>
                <w:szCs w:val="24"/>
                <w:vertAlign w:val="subscript"/>
              </w:rPr>
              <w:t>min</w:t>
            </w:r>
            <w:proofErr w:type="spellEnd"/>
            <w:r>
              <w:rPr>
                <w:rStyle w:val="Fett"/>
                <w:b w:val="0"/>
                <w:sz w:val="24"/>
                <w:szCs w:val="24"/>
              </w:rPr>
              <w:t xml:space="preserve"> </w:t>
            </w:r>
          </w:p>
        </w:tc>
        <w:tc>
          <w:tcPr>
            <w:tcW w:w="1710" w:type="dxa"/>
          </w:tcPr>
          <w:p w:rsidR="002321F5" w:rsidRDefault="002321F5" w:rsidP="00B33094">
            <w:pPr>
              <w:pStyle w:val="KeinLeerraum"/>
              <w:rPr>
                <w:rStyle w:val="Fett"/>
                <w:b w:val="0"/>
                <w:sz w:val="24"/>
                <w:szCs w:val="24"/>
              </w:rPr>
            </w:pPr>
            <w:r>
              <w:rPr>
                <w:rStyle w:val="Fett"/>
                <w:b w:val="0"/>
                <w:sz w:val="24"/>
                <w:szCs w:val="24"/>
              </w:rPr>
              <w:t>[0, 30]</w:t>
            </w:r>
          </w:p>
        </w:tc>
        <w:tc>
          <w:tcPr>
            <w:tcW w:w="2088" w:type="dxa"/>
          </w:tcPr>
          <w:p w:rsidR="002321F5" w:rsidRDefault="002321F5" w:rsidP="00B33094">
            <w:pPr>
              <w:pStyle w:val="KeinLeerraum"/>
              <w:rPr>
                <w:rStyle w:val="Fett"/>
                <w:b w:val="0"/>
                <w:sz w:val="24"/>
                <w:szCs w:val="24"/>
              </w:rPr>
            </w:pPr>
            <w:r>
              <w:rPr>
                <w:rStyle w:val="Fett"/>
                <w:b w:val="0"/>
                <w:sz w:val="24"/>
                <w:szCs w:val="24"/>
              </w:rPr>
              <w:t>13.7</w:t>
            </w:r>
          </w:p>
        </w:tc>
      </w:tr>
      <w:tr w:rsidR="002321F5" w:rsidTr="00B33094">
        <w:tc>
          <w:tcPr>
            <w:tcW w:w="5778" w:type="dxa"/>
          </w:tcPr>
          <w:p w:rsidR="002321F5" w:rsidRDefault="002321F5" w:rsidP="00B33094">
            <w:pPr>
              <w:pStyle w:val="KeinLeerraum"/>
              <w:rPr>
                <w:rStyle w:val="Fett"/>
                <w:b w:val="0"/>
                <w:sz w:val="24"/>
                <w:szCs w:val="24"/>
              </w:rPr>
            </w:pPr>
            <w:r>
              <w:rPr>
                <w:rStyle w:val="Fett"/>
                <w:b w:val="0"/>
                <w:sz w:val="24"/>
                <w:szCs w:val="24"/>
              </w:rPr>
              <w:t>Fraction of agents initially to be satisfied δ</w:t>
            </w:r>
          </w:p>
        </w:tc>
        <w:tc>
          <w:tcPr>
            <w:tcW w:w="1710" w:type="dxa"/>
          </w:tcPr>
          <w:p w:rsidR="002321F5" w:rsidRDefault="002321F5" w:rsidP="00B33094">
            <w:pPr>
              <w:pStyle w:val="KeinLeerraum"/>
              <w:rPr>
                <w:rStyle w:val="Fett"/>
                <w:b w:val="0"/>
                <w:sz w:val="24"/>
                <w:szCs w:val="24"/>
              </w:rPr>
            </w:pPr>
            <w:r>
              <w:rPr>
                <w:rStyle w:val="Fett"/>
                <w:b w:val="0"/>
                <w:sz w:val="24"/>
                <w:szCs w:val="24"/>
              </w:rPr>
              <w:t>[0, 1]</w:t>
            </w:r>
          </w:p>
        </w:tc>
        <w:tc>
          <w:tcPr>
            <w:tcW w:w="2088" w:type="dxa"/>
          </w:tcPr>
          <w:p w:rsidR="002321F5" w:rsidRDefault="002321F5" w:rsidP="00B33094">
            <w:pPr>
              <w:pStyle w:val="KeinLeerraum"/>
              <w:rPr>
                <w:rStyle w:val="Fett"/>
                <w:b w:val="0"/>
                <w:sz w:val="24"/>
                <w:szCs w:val="24"/>
              </w:rPr>
            </w:pPr>
            <w:r>
              <w:rPr>
                <w:rStyle w:val="Fett"/>
                <w:b w:val="0"/>
                <w:sz w:val="24"/>
                <w:szCs w:val="24"/>
              </w:rPr>
              <w:t>0.22</w:t>
            </w:r>
          </w:p>
        </w:tc>
      </w:tr>
    </w:tbl>
    <w:p w:rsidR="002321F5" w:rsidRDefault="002321F5" w:rsidP="002321F5">
      <w:pPr>
        <w:pStyle w:val="KeinLeerraum"/>
        <w:jc w:val="both"/>
        <w:rPr>
          <w:rStyle w:val="Fett"/>
          <w:rFonts w:ascii="Times New Roman" w:hAnsi="Times New Roman" w:cs="Times New Roman"/>
          <w:b w:val="0"/>
          <w:sz w:val="24"/>
          <w:szCs w:val="24"/>
        </w:rPr>
      </w:pPr>
    </w:p>
    <w:p w:rsidR="002321F5" w:rsidRPr="00972108" w:rsidRDefault="002321F5" w:rsidP="002321F5">
      <w:pPr>
        <w:pStyle w:val="berschrift2"/>
        <w:numPr>
          <w:ilvl w:val="0"/>
          <w:numId w:val="0"/>
        </w:numPr>
        <w:spacing w:before="0" w:after="0"/>
        <w:jc w:val="both"/>
        <w:rPr>
          <w:rStyle w:val="Fett"/>
          <w:b/>
          <w:sz w:val="24"/>
          <w:szCs w:val="24"/>
        </w:rPr>
      </w:pPr>
      <w:r w:rsidRPr="00972108">
        <w:rPr>
          <w:rStyle w:val="Fett"/>
          <w:b/>
          <w:sz w:val="24"/>
          <w:szCs w:val="24"/>
        </w:rPr>
        <w:t>Defining the fit</w:t>
      </w:r>
    </w:p>
    <w:p w:rsidR="002321F5" w:rsidRDefault="002321F5" w:rsidP="002321F5">
      <w:r w:rsidRPr="00A02975">
        <w:t xml:space="preserve">The fit between the model and the data is based on the normalized </w:t>
      </w:r>
      <w:r>
        <w:t>square-</w:t>
      </w:r>
      <w:proofErr w:type="spellStart"/>
      <w:r>
        <w:t>root</w:t>
      </w:r>
      <w:proofErr w:type="spellEnd"/>
      <w:r>
        <w:t xml:space="preserve"> deviation </w:t>
      </w:r>
      <w:r w:rsidRPr="00A02975">
        <w:t xml:space="preserve">between simulated and observed data. </w:t>
      </w:r>
      <w:r>
        <w:t xml:space="preserve">We first calculate the square root of the mean of the squared differences of observations and simulations. Then we normalize those metrics my dividing the metric by the maximum possible value (while the minimum value is our metrics is always 0). </w:t>
      </w:r>
      <w:r w:rsidRPr="00A02975">
        <w:t xml:space="preserve">Hence for each of the metrics included, we </w:t>
      </w:r>
      <w:r>
        <w:t>have an error measure between 0 and 1. In order to derive a metric that is a composite of all six types of data used, we multiply 1 – the normalized square root deviation for each metric. This is a conservative approach penalizing more heavily high error levels. In sum our fitness score for the quality of the fit between the data and the model is</w:t>
      </w:r>
      <w:r w:rsidRPr="00A02975">
        <w:t xml:space="preserve"> </w:t>
      </w:r>
    </w:p>
    <w:p w:rsidR="002321F5" w:rsidRPr="00E0320A" w:rsidRDefault="002321F5" w:rsidP="002321F5">
      <m:oMathPara>
        <m:oMath>
          <m:r>
            <w:rPr>
              <w:rFonts w:ascii="Cambria Math" w:hAnsi="Cambria Math"/>
            </w:rPr>
            <m:t>f=</m:t>
          </m:r>
          <m:nary>
            <m:naryPr>
              <m:chr m:val="∏"/>
              <m:limLoc m:val="undOvr"/>
              <m:ctrlPr>
                <w:rPr>
                  <w:rFonts w:ascii="Cambria Math" w:hAnsi="Cambria Math"/>
                  <w:i/>
                </w:rPr>
              </m:ctrlPr>
            </m:naryPr>
            <m:sub>
              <m:r>
                <w:rPr>
                  <w:rFonts w:ascii="Cambria Math" w:hAnsi="Cambria Math"/>
                </w:rPr>
                <m:t>i=1</m:t>
              </m:r>
            </m:sub>
            <m:sup>
              <m:r>
                <w:rPr>
                  <w:rFonts w:ascii="Cambria Math" w:hAnsi="Cambria Math"/>
                </w:rPr>
                <m:t>6</m:t>
              </m:r>
            </m:sup>
            <m:e>
              <m:d>
                <m:dPr>
                  <m:ctrlPr>
                    <w:rPr>
                      <w:rFonts w:ascii="Cambria Math" w:hAnsi="Cambria Math"/>
                      <w:i/>
                    </w:rPr>
                  </m:ctrlPr>
                </m:dPr>
                <m:e>
                  <m:r>
                    <w:rPr>
                      <w:rFonts w:ascii="Cambria Math" w:hAnsi="Cambria Math"/>
                    </w:rPr>
                    <m:t>1-</m:t>
                  </m:r>
                  <m:f>
                    <m:fPr>
                      <m:type m:val="lin"/>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i,j</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e>
                                      </m:d>
                                    </m:e>
                                    <m:sup>
                                      <m:r>
                                        <w:rPr>
                                          <w:rFonts w:ascii="Cambria Math" w:hAnsi="Cambria Math"/>
                                        </w:rPr>
                                        <m:t>2</m:t>
                                      </m:r>
                                    </m:sup>
                                  </m:sSup>
                                </m:e>
                              </m:nary>
                            </m:num>
                            <m:den>
                              <m:sSub>
                                <m:sSubPr>
                                  <m:ctrlPr>
                                    <w:rPr>
                                      <w:rFonts w:ascii="Cambria Math" w:hAnsi="Cambria Math"/>
                                      <w:i/>
                                    </w:rPr>
                                  </m:ctrlPr>
                                </m:sSubPr>
                                <m:e>
                                  <m:r>
                                    <w:rPr>
                                      <w:rFonts w:ascii="Cambria Math" w:hAnsi="Cambria Math"/>
                                    </w:rPr>
                                    <m:t>n</m:t>
                                  </m:r>
                                </m:e>
                                <m:sub>
                                  <m:r>
                                    <w:rPr>
                                      <w:rFonts w:ascii="Cambria Math" w:hAnsi="Cambria Math"/>
                                    </w:rPr>
                                    <m:t>i,j</m:t>
                                  </m:r>
                                </m:sub>
                              </m:sSub>
                            </m:den>
                          </m:f>
                        </m:e>
                      </m:rad>
                    </m:num>
                    <m:den>
                      <m:sSub>
                        <m:sSubPr>
                          <m:ctrlPr>
                            <w:rPr>
                              <w:rFonts w:ascii="Cambria Math" w:hAnsi="Cambria Math"/>
                              <w:i/>
                            </w:rPr>
                          </m:ctrlPr>
                        </m:sSubPr>
                        <m:e>
                          <m:r>
                            <w:rPr>
                              <w:rFonts w:ascii="Cambria Math" w:hAnsi="Cambria Math"/>
                            </w:rPr>
                            <m:t>d</m:t>
                          </m:r>
                        </m:e>
                        <m:sub>
                          <m:r>
                            <w:rPr>
                              <w:rFonts w:ascii="Cambria Math" w:hAnsi="Cambria Math"/>
                            </w:rPr>
                            <m:t>j,max</m:t>
                          </m:r>
                        </m:sub>
                      </m:sSub>
                    </m:den>
                  </m:f>
                </m:e>
              </m:d>
            </m:e>
          </m:nary>
        </m:oMath>
      </m:oMathPara>
    </w:p>
    <w:p w:rsidR="002321F5" w:rsidRPr="00E0320A" w:rsidRDefault="002321F5" w:rsidP="002321F5">
      <w:pPr>
        <w:rPr>
          <w:rStyle w:val="Fett"/>
          <w:b w:val="0"/>
        </w:rPr>
      </w:pPr>
      <w:r w:rsidRPr="00A02975">
        <w:t xml:space="preserve">Where the data of </w:t>
      </w:r>
      <w:r>
        <w:t>metric j</w:t>
      </w:r>
      <w:r w:rsidRPr="00A02975">
        <w:t xml:space="preserve">, </w:t>
      </w:r>
      <w:proofErr w:type="spellStart"/>
      <w:r w:rsidRPr="00A02975">
        <w:rPr>
          <w:i/>
        </w:rPr>
        <w:t>d</w:t>
      </w:r>
      <w:r>
        <w:rPr>
          <w:i/>
          <w:vertAlign w:val="subscript"/>
        </w:rPr>
        <w:t>ij</w:t>
      </w:r>
      <w:proofErr w:type="spellEnd"/>
      <w:r w:rsidRPr="00A02975">
        <w:t xml:space="preserve">, and simulations, </w:t>
      </w:r>
      <w:proofErr w:type="spellStart"/>
      <w:r>
        <w:t>s</w:t>
      </w:r>
      <w:r>
        <w:rPr>
          <w:i/>
          <w:vertAlign w:val="subscript"/>
        </w:rPr>
        <w:t>ij</w:t>
      </w:r>
      <w:proofErr w:type="spellEnd"/>
      <w:r>
        <w:t>,</w:t>
      </w:r>
      <w:r w:rsidRPr="00A02975">
        <w:t xml:space="preserve"> are </w:t>
      </w:r>
      <w:r>
        <w:t xml:space="preserve">compared for </w:t>
      </w:r>
      <w:proofErr w:type="spellStart"/>
      <w:r>
        <w:t>n</w:t>
      </w:r>
      <w:r>
        <w:rPr>
          <w:vertAlign w:val="subscript"/>
        </w:rPr>
        <w:t>ij</w:t>
      </w:r>
      <w:proofErr w:type="spellEnd"/>
      <w:r>
        <w:t xml:space="preserve"> observations. The maximum value of the data is </w:t>
      </w:r>
      <w:proofErr w:type="spellStart"/>
      <w:r>
        <w:t>d</w:t>
      </w:r>
      <w:r>
        <w:rPr>
          <w:vertAlign w:val="subscript"/>
        </w:rPr>
        <w:t>j</w:t>
      </w:r>
      <w:proofErr w:type="gramStart"/>
      <w:r>
        <w:rPr>
          <w:vertAlign w:val="subscript"/>
        </w:rPr>
        <w:t>,max</w:t>
      </w:r>
      <w:proofErr w:type="spellEnd"/>
      <w:proofErr w:type="gramEnd"/>
      <w:r>
        <w:t>.</w:t>
      </w:r>
      <w:r w:rsidRPr="00A02975">
        <w:rPr>
          <w:rStyle w:val="Fett"/>
          <w:b w:val="0"/>
        </w:rPr>
        <w:t xml:space="preserve"> </w:t>
      </w:r>
    </w:p>
    <w:p w:rsidR="002321F5" w:rsidRPr="00A02975" w:rsidRDefault="002321F5" w:rsidP="002321F5"/>
    <w:p w:rsidR="002321F5" w:rsidRPr="00A02975" w:rsidRDefault="002321F5" w:rsidP="002321F5">
      <w:r w:rsidRPr="00A02975">
        <w:tab/>
        <w:t>The metrics used to evaluate the performance of the model include</w:t>
      </w:r>
      <w:r>
        <w:t>:</w:t>
      </w:r>
    </w:p>
    <w:p w:rsidR="002321F5" w:rsidRPr="00A02975" w:rsidRDefault="002321F5" w:rsidP="002321F5">
      <w:pPr>
        <w:pStyle w:val="Listenabsatz"/>
        <w:numPr>
          <w:ilvl w:val="0"/>
          <w:numId w:val="2"/>
        </w:numPr>
        <w:ind w:left="0"/>
        <w:rPr>
          <w:bCs/>
        </w:rPr>
      </w:pPr>
      <w:r w:rsidRPr="00A02975">
        <w:t xml:space="preserve">Average infrastructure </w:t>
      </w:r>
      <w:r>
        <w:t xml:space="preserve">efficiency </w:t>
      </w:r>
      <w:r w:rsidRPr="00A02975">
        <w:t xml:space="preserve">level </w:t>
      </w:r>
      <w:r>
        <w:t>for each round</w:t>
      </w:r>
    </w:p>
    <w:p w:rsidR="002321F5" w:rsidRPr="00A02975" w:rsidRDefault="002321F5" w:rsidP="002321F5">
      <w:pPr>
        <w:pStyle w:val="Listenabsatz"/>
        <w:numPr>
          <w:ilvl w:val="0"/>
          <w:numId w:val="2"/>
        </w:numPr>
        <w:ind w:left="0"/>
        <w:rPr>
          <w:rStyle w:val="Fett"/>
          <w:b w:val="0"/>
        </w:rPr>
      </w:pPr>
      <w:r w:rsidRPr="00A02975">
        <w:rPr>
          <w:rStyle w:val="Fett"/>
          <w:b w:val="0"/>
        </w:rPr>
        <w:t xml:space="preserve">The average contribution per position </w:t>
      </w:r>
      <w:r>
        <w:rPr>
          <w:rStyle w:val="Fett"/>
          <w:b w:val="0"/>
        </w:rPr>
        <w:t>for each round</w:t>
      </w:r>
      <w:r w:rsidRPr="00A02975">
        <w:rPr>
          <w:rStyle w:val="Fett"/>
          <w:b w:val="0"/>
        </w:rPr>
        <w:t xml:space="preserve"> </w:t>
      </w:r>
    </w:p>
    <w:p w:rsidR="002321F5" w:rsidRPr="00A02975" w:rsidRDefault="002321F5" w:rsidP="002321F5">
      <w:pPr>
        <w:pStyle w:val="Listenabsatz"/>
        <w:numPr>
          <w:ilvl w:val="0"/>
          <w:numId w:val="2"/>
        </w:numPr>
        <w:ind w:left="0"/>
        <w:jc w:val="both"/>
        <w:rPr>
          <w:rStyle w:val="Fett"/>
          <w:b w:val="0"/>
        </w:rPr>
      </w:pPr>
      <w:r w:rsidRPr="00A02975">
        <w:rPr>
          <w:rStyle w:val="Fett"/>
          <w:b w:val="0"/>
        </w:rPr>
        <w:t xml:space="preserve">The average collection per position </w:t>
      </w:r>
      <w:r>
        <w:rPr>
          <w:rStyle w:val="Fett"/>
          <w:b w:val="0"/>
        </w:rPr>
        <w:t>for each round</w:t>
      </w:r>
      <w:r w:rsidRPr="00A02975">
        <w:rPr>
          <w:rStyle w:val="Fett"/>
          <w:b w:val="0"/>
        </w:rPr>
        <w:t>.</w:t>
      </w:r>
    </w:p>
    <w:p w:rsidR="002321F5" w:rsidRPr="00A02975" w:rsidRDefault="002321F5" w:rsidP="002321F5">
      <w:pPr>
        <w:pStyle w:val="Listenabsatz"/>
        <w:numPr>
          <w:ilvl w:val="0"/>
          <w:numId w:val="2"/>
        </w:numPr>
        <w:ind w:left="0"/>
        <w:jc w:val="both"/>
        <w:rPr>
          <w:rStyle w:val="Fett"/>
          <w:b w:val="0"/>
        </w:rPr>
      </w:pPr>
      <w:r w:rsidRPr="00A02975">
        <w:rPr>
          <w:rStyle w:val="Fett"/>
          <w:b w:val="0"/>
        </w:rPr>
        <w:t>The average Gini coefficient of contributions</w:t>
      </w:r>
      <w:r>
        <w:rPr>
          <w:rStyle w:val="Fett"/>
          <w:b w:val="0"/>
        </w:rPr>
        <w:t xml:space="preserve"> for each round</w:t>
      </w:r>
    </w:p>
    <w:p w:rsidR="002321F5" w:rsidRDefault="002321F5" w:rsidP="002321F5">
      <w:pPr>
        <w:pStyle w:val="Listenabsatz"/>
        <w:numPr>
          <w:ilvl w:val="0"/>
          <w:numId w:val="2"/>
        </w:numPr>
        <w:ind w:left="0"/>
        <w:jc w:val="both"/>
        <w:rPr>
          <w:rStyle w:val="Fett"/>
          <w:b w:val="0"/>
        </w:rPr>
      </w:pPr>
      <w:r w:rsidRPr="00A02975">
        <w:rPr>
          <w:rStyle w:val="Fett"/>
          <w:b w:val="0"/>
        </w:rPr>
        <w:t>The average Gini coefficient of collected tokens</w:t>
      </w:r>
      <w:r>
        <w:rPr>
          <w:rStyle w:val="Fett"/>
          <w:b w:val="0"/>
        </w:rPr>
        <w:t xml:space="preserve"> for each round</w:t>
      </w:r>
    </w:p>
    <w:p w:rsidR="002321F5" w:rsidRDefault="002321F5" w:rsidP="002321F5">
      <w:pPr>
        <w:pStyle w:val="Listenabsatz"/>
        <w:numPr>
          <w:ilvl w:val="0"/>
          <w:numId w:val="2"/>
        </w:numPr>
        <w:ind w:left="0"/>
        <w:jc w:val="both"/>
        <w:rPr>
          <w:rStyle w:val="Fett"/>
          <w:b w:val="0"/>
        </w:rPr>
      </w:pPr>
      <w:r>
        <w:rPr>
          <w:rStyle w:val="Fett"/>
          <w:b w:val="0"/>
        </w:rPr>
        <w:t>The distribution of changes in investments between rounds.</w:t>
      </w:r>
      <w:r w:rsidRPr="00A02975">
        <w:rPr>
          <w:rStyle w:val="Fett"/>
          <w:b w:val="0"/>
        </w:rPr>
        <w:t xml:space="preserve"> </w:t>
      </w:r>
    </w:p>
    <w:p w:rsidR="002321F5" w:rsidRDefault="002321F5" w:rsidP="002321F5">
      <w:pPr>
        <w:pStyle w:val="KeinLeerraum"/>
        <w:jc w:val="both"/>
        <w:rPr>
          <w:rStyle w:val="Fett"/>
          <w:rFonts w:ascii="Times New Roman" w:hAnsi="Times New Roman" w:cs="Times New Roman"/>
          <w:b w:val="0"/>
          <w:sz w:val="24"/>
          <w:szCs w:val="24"/>
        </w:rPr>
      </w:pPr>
    </w:p>
    <w:p w:rsidR="002321F5" w:rsidRDefault="002321F5" w:rsidP="002321F5">
      <w:pPr>
        <w:pStyle w:val="KeinLeerraum"/>
        <w:jc w:val="both"/>
        <w:rPr>
          <w:rStyle w:val="Fett"/>
          <w:rFonts w:ascii="Times New Roman" w:hAnsi="Times New Roman" w:cs="Times New Roman"/>
          <w:b w:val="0"/>
          <w:sz w:val="24"/>
          <w:szCs w:val="24"/>
        </w:rPr>
      </w:pPr>
      <w:r>
        <w:rPr>
          <w:rStyle w:val="Fett"/>
          <w:rFonts w:ascii="Times New Roman" w:hAnsi="Times New Roman" w:cs="Times New Roman"/>
          <w:b w:val="0"/>
          <w:sz w:val="24"/>
          <w:szCs w:val="24"/>
        </w:rPr>
        <w:t>For unknown reasons groups over invest in the beginning of the experiment and we do not capture this overinvestment in our models. The overinvestment might be caused by an imperfect understanding of the dynamics of the infrastructure (</w:t>
      </w:r>
      <w:proofErr w:type="spellStart"/>
      <w:r>
        <w:rPr>
          <w:rStyle w:val="Fett"/>
          <w:rFonts w:ascii="Times New Roman" w:hAnsi="Times New Roman" w:cs="Times New Roman"/>
          <w:b w:val="0"/>
          <w:sz w:val="24"/>
          <w:szCs w:val="24"/>
        </w:rPr>
        <w:t>Croson</w:t>
      </w:r>
      <w:proofErr w:type="spellEnd"/>
      <w:r>
        <w:rPr>
          <w:rStyle w:val="Fett"/>
          <w:rFonts w:ascii="Times New Roman" w:hAnsi="Times New Roman" w:cs="Times New Roman"/>
          <w:b w:val="0"/>
          <w:sz w:val="24"/>
          <w:szCs w:val="24"/>
        </w:rPr>
        <w:t xml:space="preserve"> et al. 2009). We do not aim to explain this anomaly in the model.</w:t>
      </w:r>
    </w:p>
    <w:p w:rsidR="002321F5" w:rsidRDefault="002321F5" w:rsidP="002321F5">
      <w:pPr>
        <w:pStyle w:val="KeinLeerraum"/>
        <w:jc w:val="both"/>
        <w:rPr>
          <w:rStyle w:val="Fett"/>
          <w:rFonts w:ascii="Times New Roman" w:hAnsi="Times New Roman" w:cs="Times New Roman"/>
          <w:b w:val="0"/>
          <w:sz w:val="24"/>
          <w:szCs w:val="24"/>
        </w:rPr>
      </w:pPr>
    </w:p>
    <w:p w:rsidR="002321F5" w:rsidRPr="00A02975" w:rsidRDefault="002321F5" w:rsidP="002321F5">
      <w:pPr>
        <w:pStyle w:val="KeinLeerraum"/>
        <w:jc w:val="both"/>
        <w:rPr>
          <w:rFonts w:ascii="Times New Roman" w:hAnsi="Times New Roman" w:cs="Times New Roman"/>
          <w:sz w:val="24"/>
          <w:szCs w:val="24"/>
        </w:rPr>
      </w:pPr>
      <w:r w:rsidRPr="00A02975">
        <w:rPr>
          <w:rFonts w:ascii="Times New Roman" w:hAnsi="Times New Roman" w:cs="Times New Roman"/>
          <w:sz w:val="24"/>
          <w:szCs w:val="24"/>
        </w:rPr>
        <w:t xml:space="preserve">We calibrate the models described on the experimental data. We use the standard genetic algorithm of </w:t>
      </w:r>
      <w:r w:rsidRPr="00A02975">
        <w:rPr>
          <w:rFonts w:ascii="Times New Roman" w:hAnsi="Times New Roman" w:cs="Times New Roman"/>
          <w:i/>
          <w:sz w:val="24"/>
          <w:szCs w:val="24"/>
        </w:rPr>
        <w:t>BehaviorSearch</w:t>
      </w:r>
      <w:r w:rsidRPr="00A02975">
        <w:rPr>
          <w:rFonts w:ascii="Times New Roman" w:hAnsi="Times New Roman" w:cs="Times New Roman"/>
          <w:sz w:val="24"/>
          <w:szCs w:val="24"/>
        </w:rPr>
        <w:t>.</w:t>
      </w:r>
      <w:r w:rsidRPr="00A02975">
        <w:rPr>
          <w:rFonts w:ascii="Times New Roman" w:hAnsi="Times New Roman" w:cs="Times New Roman"/>
          <w:i/>
          <w:sz w:val="24"/>
          <w:szCs w:val="24"/>
        </w:rPr>
        <w:t>org</w:t>
      </w:r>
      <w:r w:rsidRPr="00A02975">
        <w:rPr>
          <w:rFonts w:ascii="Times New Roman" w:hAnsi="Times New Roman" w:cs="Times New Roman"/>
          <w:sz w:val="24"/>
          <w:szCs w:val="24"/>
        </w:rPr>
        <w:t xml:space="preserve"> for the model that is implemented in </w:t>
      </w:r>
      <w:proofErr w:type="spellStart"/>
      <w:r w:rsidRPr="00A02975">
        <w:rPr>
          <w:rFonts w:ascii="Times New Roman" w:hAnsi="Times New Roman" w:cs="Times New Roman"/>
          <w:sz w:val="24"/>
          <w:szCs w:val="24"/>
        </w:rPr>
        <w:t>Netlogo</w:t>
      </w:r>
      <w:proofErr w:type="spellEnd"/>
      <w:r w:rsidRPr="00A02975">
        <w:rPr>
          <w:rFonts w:ascii="Times New Roman" w:hAnsi="Times New Roman" w:cs="Times New Roman"/>
          <w:sz w:val="24"/>
          <w:szCs w:val="24"/>
        </w:rPr>
        <w:t xml:space="preserve"> 5.0.</w:t>
      </w:r>
      <w:r>
        <w:rPr>
          <w:rFonts w:ascii="Times New Roman" w:hAnsi="Times New Roman" w:cs="Times New Roman"/>
          <w:sz w:val="24"/>
          <w:szCs w:val="24"/>
        </w:rPr>
        <w:t>4</w:t>
      </w:r>
      <w:r w:rsidRPr="00A02975">
        <w:rPr>
          <w:rFonts w:ascii="Times New Roman" w:hAnsi="Times New Roman" w:cs="Times New Roman"/>
          <w:sz w:val="24"/>
          <w:szCs w:val="24"/>
        </w:rPr>
        <w:t>. For the fitness evaluation of each parameter configuration we run the model 100</w:t>
      </w:r>
      <w:r>
        <w:rPr>
          <w:rFonts w:ascii="Times New Roman" w:hAnsi="Times New Roman" w:cs="Times New Roman"/>
          <w:sz w:val="24"/>
          <w:szCs w:val="24"/>
        </w:rPr>
        <w:t>0</w:t>
      </w:r>
      <w:r w:rsidRPr="00A02975">
        <w:rPr>
          <w:rFonts w:ascii="Times New Roman" w:hAnsi="Times New Roman" w:cs="Times New Roman"/>
          <w:sz w:val="24"/>
          <w:szCs w:val="24"/>
        </w:rPr>
        <w:t xml:space="preserve"> times</w:t>
      </w:r>
      <w:r>
        <w:rPr>
          <w:rFonts w:ascii="Times New Roman" w:hAnsi="Times New Roman" w:cs="Times New Roman"/>
          <w:sz w:val="24"/>
          <w:szCs w:val="24"/>
        </w:rPr>
        <w:t xml:space="preserve"> and compare the </w:t>
      </w:r>
      <w:r>
        <w:rPr>
          <w:rFonts w:ascii="Times New Roman" w:hAnsi="Times New Roman" w:cs="Times New Roman"/>
          <w:sz w:val="24"/>
          <w:szCs w:val="24"/>
        </w:rPr>
        <w:lastRenderedPageBreak/>
        <w:t>outcomes of the simulations with the actual values reported during the experiments for all 44 groups</w:t>
      </w:r>
      <w:r w:rsidRPr="00A02975">
        <w:rPr>
          <w:rFonts w:ascii="Times New Roman" w:hAnsi="Times New Roman" w:cs="Times New Roman"/>
          <w:sz w:val="24"/>
          <w:szCs w:val="24"/>
        </w:rPr>
        <w:t xml:space="preserve"> </w:t>
      </w:r>
    </w:p>
    <w:p w:rsidR="002321F5" w:rsidRDefault="002321F5"/>
    <w:sectPr w:rsidR="002321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Felix John" w:date="2017-07-05T15:54:00Z" w:initials="FJ">
    <w:p w:rsidR="001F598B" w:rsidRDefault="001F598B">
      <w:pPr>
        <w:pStyle w:val="Kommentartext"/>
      </w:pPr>
      <w:r>
        <w:rPr>
          <w:rStyle w:val="Kommentarzeichen"/>
        </w:rPr>
        <w:annotationRef/>
      </w:r>
      <w:r>
        <w:t>Does that really refer twice to the same agent (i.e. the expectation that the agent itself will follow the cooperative norm)?</w:t>
      </w:r>
    </w:p>
  </w:comment>
  <w:comment w:id="53" w:author="Felix John" w:date="2017-07-05T16:06:00Z" w:initials="FJ">
    <w:p w:rsidR="00407EBD" w:rsidRPr="00407EBD" w:rsidRDefault="00407EBD">
      <w:pPr>
        <w:pStyle w:val="Kommentartext"/>
      </w:pPr>
      <w:r>
        <w:rPr>
          <w:rStyle w:val="Kommentarzeichen"/>
        </w:rPr>
        <w:annotationRef/>
      </w:r>
      <w:r>
        <w:t xml:space="preserve">Indexing </w:t>
      </w:r>
      <w:r w:rsidRPr="00A02975">
        <w:rPr>
          <w:i/>
          <w:sz w:val="24"/>
          <w:szCs w:val="24"/>
        </w:rPr>
        <w:t>α</w:t>
      </w:r>
      <w:r>
        <w:rPr>
          <w:i/>
          <w:sz w:val="24"/>
          <w:szCs w:val="24"/>
        </w:rPr>
        <w:t xml:space="preserve"> </w:t>
      </w:r>
      <w:r w:rsidRPr="0065700B">
        <w:rPr>
          <w:sz w:val="24"/>
          <w:szCs w:val="24"/>
        </w:rPr>
        <w:t>and</w:t>
      </w:r>
      <w:r>
        <w:rPr>
          <w:i/>
          <w:sz w:val="24"/>
          <w:szCs w:val="24"/>
        </w:rPr>
        <w:t xml:space="preserve"> </w:t>
      </w:r>
      <w:r w:rsidRPr="00A02975">
        <w:rPr>
          <w:i/>
          <w:sz w:val="24"/>
          <w:szCs w:val="24"/>
        </w:rPr>
        <w:t>β</w:t>
      </w:r>
      <w:r>
        <w:rPr>
          <w:sz w:val="24"/>
          <w:szCs w:val="24"/>
        </w:rPr>
        <w:t>seems confusing to me, since parameter values are identical across agents.</w:t>
      </w:r>
    </w:p>
  </w:comment>
  <w:comment w:id="184" w:author="Felix John" w:date="2017-07-05T11:32:00Z" w:initials="FJ">
    <w:p w:rsidR="009801FC" w:rsidRDefault="009801FC">
      <w:pPr>
        <w:pStyle w:val="Kommentartext"/>
      </w:pPr>
      <w:r>
        <w:rPr>
          <w:rStyle w:val="Kommentarzeichen"/>
        </w:rPr>
        <w:annotationRef/>
      </w:r>
      <w:r>
        <w:rPr>
          <w:rStyle w:val="Kommentarzeichen"/>
        </w:rPr>
        <w:t>Value is outside the specified range. Is that a mistake?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612C56E"/>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21AE508C"/>
    <w:multiLevelType w:val="hybridMultilevel"/>
    <w:tmpl w:val="7D4EA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E144FC"/>
    <w:multiLevelType w:val="multilevel"/>
    <w:tmpl w:val="E9F86620"/>
    <w:lvl w:ilvl="0">
      <w:start w:val="1"/>
      <w:numFmt w:val="decimal"/>
      <w:pStyle w:val="berschrift1"/>
      <w:lvlText w:val="%1"/>
      <w:lvlJc w:val="left"/>
      <w:pPr>
        <w:tabs>
          <w:tab w:val="num" w:pos="522"/>
        </w:tabs>
        <w:ind w:left="522" w:hanging="432"/>
      </w:pPr>
      <w:rPr>
        <w:rFonts w:hint="default"/>
      </w:rPr>
    </w:lvl>
    <w:lvl w:ilvl="1">
      <w:start w:val="1"/>
      <w:numFmt w:val="decimal"/>
      <w:pStyle w:val="berschrift2"/>
      <w:lvlText w:val="%1.%2"/>
      <w:lvlJc w:val="left"/>
      <w:pPr>
        <w:tabs>
          <w:tab w:val="num" w:pos="666"/>
        </w:tabs>
        <w:ind w:left="666" w:hanging="576"/>
      </w:pPr>
      <w:rPr>
        <w:rFonts w:hint="default"/>
        <w:b/>
      </w:rPr>
    </w:lvl>
    <w:lvl w:ilvl="2">
      <w:start w:val="1"/>
      <w:numFmt w:val="decimal"/>
      <w:pStyle w:val="berschrift3"/>
      <w:lvlText w:val="%1.%2.%3"/>
      <w:lvlJc w:val="left"/>
      <w:pPr>
        <w:tabs>
          <w:tab w:val="num" w:pos="810"/>
        </w:tabs>
        <w:ind w:left="810" w:hanging="720"/>
      </w:pPr>
      <w:rPr>
        <w:rFonts w:hint="default"/>
      </w:rPr>
    </w:lvl>
    <w:lvl w:ilvl="3">
      <w:start w:val="1"/>
      <w:numFmt w:val="decimal"/>
      <w:pStyle w:val="berschrift4"/>
      <w:lvlText w:val="%1.%2.%3.%4"/>
      <w:lvlJc w:val="left"/>
      <w:pPr>
        <w:tabs>
          <w:tab w:val="num" w:pos="954"/>
        </w:tabs>
        <w:ind w:left="954" w:hanging="864"/>
      </w:pPr>
      <w:rPr>
        <w:rFonts w:hint="default"/>
      </w:rPr>
    </w:lvl>
    <w:lvl w:ilvl="4">
      <w:start w:val="1"/>
      <w:numFmt w:val="decimal"/>
      <w:pStyle w:val="berschrift5"/>
      <w:lvlText w:val="%1.%2.%3.%4.%5"/>
      <w:lvlJc w:val="left"/>
      <w:pPr>
        <w:tabs>
          <w:tab w:val="num" w:pos="1098"/>
        </w:tabs>
        <w:ind w:left="1098" w:hanging="1008"/>
      </w:pPr>
      <w:rPr>
        <w:rFonts w:hint="default"/>
      </w:rPr>
    </w:lvl>
    <w:lvl w:ilvl="5">
      <w:start w:val="1"/>
      <w:numFmt w:val="decimal"/>
      <w:pStyle w:val="berschrift6"/>
      <w:lvlText w:val="%1.%2.%3.%4.%5.%6"/>
      <w:lvlJc w:val="left"/>
      <w:pPr>
        <w:tabs>
          <w:tab w:val="num" w:pos="1242"/>
        </w:tabs>
        <w:ind w:left="1242" w:hanging="1152"/>
      </w:pPr>
      <w:rPr>
        <w:rFonts w:hint="default"/>
      </w:rPr>
    </w:lvl>
    <w:lvl w:ilvl="6">
      <w:start w:val="1"/>
      <w:numFmt w:val="decimal"/>
      <w:pStyle w:val="berschrift7"/>
      <w:lvlText w:val="%1.%2.%3.%4.%5.%6.%7"/>
      <w:lvlJc w:val="left"/>
      <w:pPr>
        <w:tabs>
          <w:tab w:val="num" w:pos="1386"/>
        </w:tabs>
        <w:ind w:left="1386" w:hanging="1296"/>
      </w:pPr>
      <w:rPr>
        <w:rFonts w:hint="default"/>
      </w:rPr>
    </w:lvl>
    <w:lvl w:ilvl="7">
      <w:start w:val="1"/>
      <w:numFmt w:val="decimal"/>
      <w:pStyle w:val="berschrift8"/>
      <w:lvlText w:val="%1.%2.%3.%4.%5.%6.%7.%8"/>
      <w:lvlJc w:val="left"/>
      <w:pPr>
        <w:tabs>
          <w:tab w:val="num" w:pos="1530"/>
        </w:tabs>
        <w:ind w:left="1530" w:hanging="1440"/>
      </w:pPr>
      <w:rPr>
        <w:rFonts w:hint="default"/>
      </w:rPr>
    </w:lvl>
    <w:lvl w:ilvl="8">
      <w:start w:val="1"/>
      <w:numFmt w:val="decimal"/>
      <w:pStyle w:val="berschrift9"/>
      <w:lvlText w:val="%1.%2.%3.%4.%5.%6.%7.%8.%9"/>
      <w:lvlJc w:val="left"/>
      <w:pPr>
        <w:tabs>
          <w:tab w:val="num" w:pos="1674"/>
        </w:tabs>
        <w:ind w:left="1674" w:hanging="1584"/>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1F5"/>
    <w:rsid w:val="001744DD"/>
    <w:rsid w:val="001F598B"/>
    <w:rsid w:val="002321F5"/>
    <w:rsid w:val="00306FA6"/>
    <w:rsid w:val="00407EBD"/>
    <w:rsid w:val="00484112"/>
    <w:rsid w:val="00720B1C"/>
    <w:rsid w:val="009801FC"/>
    <w:rsid w:val="00A52CA3"/>
    <w:rsid w:val="00FB0430"/>
    <w:rsid w:val="00FD4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321F5"/>
    <w:pPr>
      <w:spacing w:after="0" w:line="240" w:lineRule="auto"/>
    </w:pPr>
    <w:rPr>
      <w:rFonts w:ascii="Times New Roman" w:eastAsia="Times New Roman" w:hAnsi="Times New Roman" w:cs="Times New Roman"/>
      <w:sz w:val="24"/>
      <w:szCs w:val="24"/>
    </w:rPr>
  </w:style>
  <w:style w:type="paragraph" w:styleId="berschrift1">
    <w:name w:val="heading 1"/>
    <w:basedOn w:val="Standard"/>
    <w:next w:val="Standard"/>
    <w:link w:val="berschrift1Zchn"/>
    <w:qFormat/>
    <w:rsid w:val="002321F5"/>
    <w:pPr>
      <w:keepNext/>
      <w:numPr>
        <w:numId w:val="1"/>
      </w:numPr>
      <w:tabs>
        <w:tab w:val="left" w:pos="720"/>
        <w:tab w:val="left" w:pos="1080"/>
      </w:tabs>
      <w:suppressAutoHyphens/>
      <w:spacing w:before="240" w:after="120"/>
      <w:outlineLvl w:val="0"/>
    </w:pPr>
    <w:rPr>
      <w:rFonts w:eastAsiaTheme="minorEastAsia"/>
      <w:b/>
      <w:caps/>
      <w:snapToGrid w:val="0"/>
      <w:sz w:val="22"/>
      <w:szCs w:val="20"/>
    </w:rPr>
  </w:style>
  <w:style w:type="paragraph" w:styleId="berschrift2">
    <w:name w:val="heading 2"/>
    <w:basedOn w:val="Standard"/>
    <w:next w:val="Standard"/>
    <w:link w:val="berschrift2Zchn"/>
    <w:qFormat/>
    <w:rsid w:val="002321F5"/>
    <w:pPr>
      <w:keepNext/>
      <w:numPr>
        <w:ilvl w:val="1"/>
        <w:numId w:val="1"/>
      </w:numPr>
      <w:tabs>
        <w:tab w:val="left" w:pos="720"/>
        <w:tab w:val="left" w:pos="1080"/>
      </w:tabs>
      <w:suppressAutoHyphens/>
      <w:spacing w:before="240" w:after="120"/>
      <w:ind w:left="662" w:hanging="662"/>
      <w:outlineLvl w:val="1"/>
    </w:pPr>
    <w:rPr>
      <w:rFonts w:eastAsiaTheme="minorEastAsia"/>
      <w:b/>
      <w:snapToGrid w:val="0"/>
      <w:sz w:val="22"/>
      <w:szCs w:val="20"/>
    </w:rPr>
  </w:style>
  <w:style w:type="paragraph" w:styleId="berschrift3">
    <w:name w:val="heading 3"/>
    <w:basedOn w:val="Standard"/>
    <w:next w:val="Standard"/>
    <w:link w:val="berschrift3Zchn"/>
    <w:qFormat/>
    <w:rsid w:val="002321F5"/>
    <w:pPr>
      <w:keepNext/>
      <w:numPr>
        <w:ilvl w:val="2"/>
        <w:numId w:val="1"/>
      </w:numPr>
      <w:tabs>
        <w:tab w:val="left" w:pos="540"/>
      </w:tabs>
      <w:suppressAutoHyphens/>
      <w:spacing w:before="240" w:after="240"/>
      <w:ind w:hanging="810"/>
      <w:outlineLvl w:val="2"/>
    </w:pPr>
    <w:rPr>
      <w:rFonts w:eastAsiaTheme="minorEastAsia"/>
      <w:b/>
      <w:snapToGrid w:val="0"/>
      <w:sz w:val="22"/>
      <w:szCs w:val="20"/>
    </w:rPr>
  </w:style>
  <w:style w:type="paragraph" w:styleId="berschrift4">
    <w:name w:val="heading 4"/>
    <w:basedOn w:val="Standard"/>
    <w:next w:val="Standard"/>
    <w:link w:val="berschrift4Zchn"/>
    <w:qFormat/>
    <w:rsid w:val="002321F5"/>
    <w:pPr>
      <w:keepNext/>
      <w:numPr>
        <w:ilvl w:val="3"/>
        <w:numId w:val="1"/>
      </w:numPr>
      <w:tabs>
        <w:tab w:val="left" w:pos="720"/>
      </w:tabs>
      <w:suppressAutoHyphens/>
      <w:spacing w:before="240" w:after="240"/>
      <w:outlineLvl w:val="3"/>
    </w:pPr>
    <w:rPr>
      <w:rFonts w:eastAsiaTheme="minorEastAsia"/>
      <w:b/>
      <w:snapToGrid w:val="0"/>
      <w:sz w:val="22"/>
      <w:szCs w:val="20"/>
    </w:rPr>
  </w:style>
  <w:style w:type="paragraph" w:styleId="berschrift5">
    <w:name w:val="heading 5"/>
    <w:basedOn w:val="Standard"/>
    <w:next w:val="Standard"/>
    <w:link w:val="berschrift5Zchn"/>
    <w:qFormat/>
    <w:rsid w:val="002321F5"/>
    <w:pPr>
      <w:keepNext/>
      <w:numPr>
        <w:ilvl w:val="4"/>
        <w:numId w:val="1"/>
      </w:numPr>
      <w:tabs>
        <w:tab w:val="left" w:pos="864"/>
      </w:tabs>
      <w:suppressAutoHyphens/>
      <w:spacing w:before="240" w:after="240"/>
      <w:outlineLvl w:val="4"/>
    </w:pPr>
    <w:rPr>
      <w:rFonts w:eastAsiaTheme="minorEastAsia"/>
      <w:b/>
      <w:snapToGrid w:val="0"/>
      <w:sz w:val="22"/>
      <w:szCs w:val="20"/>
    </w:rPr>
  </w:style>
  <w:style w:type="paragraph" w:styleId="berschrift6">
    <w:name w:val="heading 6"/>
    <w:basedOn w:val="Standard"/>
    <w:next w:val="Standard"/>
    <w:link w:val="berschrift6Zchn"/>
    <w:qFormat/>
    <w:rsid w:val="002321F5"/>
    <w:pPr>
      <w:keepNext/>
      <w:numPr>
        <w:ilvl w:val="5"/>
        <w:numId w:val="1"/>
      </w:numPr>
      <w:tabs>
        <w:tab w:val="left" w:pos="1008"/>
      </w:tabs>
      <w:suppressAutoHyphens/>
      <w:spacing w:before="240" w:after="240"/>
      <w:outlineLvl w:val="5"/>
    </w:pPr>
    <w:rPr>
      <w:rFonts w:eastAsiaTheme="minorEastAsia"/>
      <w:b/>
      <w:snapToGrid w:val="0"/>
      <w:sz w:val="22"/>
      <w:szCs w:val="20"/>
    </w:rPr>
  </w:style>
  <w:style w:type="paragraph" w:styleId="berschrift7">
    <w:name w:val="heading 7"/>
    <w:basedOn w:val="Standard"/>
    <w:next w:val="Standard"/>
    <w:link w:val="berschrift7Zchn"/>
    <w:qFormat/>
    <w:rsid w:val="002321F5"/>
    <w:pPr>
      <w:keepNext/>
      <w:numPr>
        <w:ilvl w:val="6"/>
        <w:numId w:val="1"/>
      </w:numPr>
      <w:tabs>
        <w:tab w:val="left" w:pos="1152"/>
      </w:tabs>
      <w:suppressAutoHyphens/>
      <w:spacing w:before="240" w:after="240"/>
      <w:outlineLvl w:val="6"/>
    </w:pPr>
    <w:rPr>
      <w:rFonts w:eastAsiaTheme="minorEastAsia"/>
      <w:b/>
      <w:snapToGrid w:val="0"/>
      <w:sz w:val="22"/>
      <w:szCs w:val="20"/>
    </w:rPr>
  </w:style>
  <w:style w:type="paragraph" w:styleId="berschrift8">
    <w:name w:val="heading 8"/>
    <w:basedOn w:val="Standard"/>
    <w:next w:val="Standard"/>
    <w:link w:val="berschrift8Zchn"/>
    <w:qFormat/>
    <w:rsid w:val="002321F5"/>
    <w:pPr>
      <w:keepNext/>
      <w:numPr>
        <w:ilvl w:val="7"/>
        <w:numId w:val="1"/>
      </w:numPr>
      <w:tabs>
        <w:tab w:val="left" w:pos="1296"/>
      </w:tabs>
      <w:suppressAutoHyphens/>
      <w:spacing w:before="240" w:after="240"/>
      <w:outlineLvl w:val="7"/>
    </w:pPr>
    <w:rPr>
      <w:rFonts w:eastAsiaTheme="minorEastAsia"/>
      <w:b/>
      <w:snapToGrid w:val="0"/>
      <w:sz w:val="22"/>
      <w:szCs w:val="20"/>
    </w:rPr>
  </w:style>
  <w:style w:type="paragraph" w:styleId="berschrift9">
    <w:name w:val="heading 9"/>
    <w:basedOn w:val="Standard"/>
    <w:next w:val="Standard"/>
    <w:link w:val="berschrift9Zchn"/>
    <w:qFormat/>
    <w:rsid w:val="002321F5"/>
    <w:pPr>
      <w:keepNext/>
      <w:numPr>
        <w:ilvl w:val="8"/>
        <w:numId w:val="1"/>
      </w:numPr>
      <w:tabs>
        <w:tab w:val="left" w:pos="1440"/>
      </w:tabs>
      <w:suppressAutoHyphens/>
      <w:spacing w:before="240" w:after="240"/>
      <w:outlineLvl w:val="8"/>
    </w:pPr>
    <w:rPr>
      <w:rFonts w:eastAsiaTheme="minorEastAsia"/>
      <w:b/>
      <w:snapToGrid w:val="0"/>
      <w:sz w:val="22"/>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2321F5"/>
    <w:rPr>
      <w:rFonts w:ascii="Times New Roman" w:eastAsiaTheme="minorEastAsia" w:hAnsi="Times New Roman" w:cs="Times New Roman"/>
      <w:b/>
      <w:caps/>
      <w:snapToGrid w:val="0"/>
      <w:szCs w:val="20"/>
    </w:rPr>
  </w:style>
  <w:style w:type="character" w:customStyle="1" w:styleId="berschrift2Zchn">
    <w:name w:val="Überschrift 2 Zchn"/>
    <w:basedOn w:val="Absatz-Standardschriftart"/>
    <w:link w:val="berschrift2"/>
    <w:rsid w:val="002321F5"/>
    <w:rPr>
      <w:rFonts w:ascii="Times New Roman" w:eastAsiaTheme="minorEastAsia" w:hAnsi="Times New Roman" w:cs="Times New Roman"/>
      <w:b/>
      <w:snapToGrid w:val="0"/>
      <w:szCs w:val="20"/>
    </w:rPr>
  </w:style>
  <w:style w:type="character" w:customStyle="1" w:styleId="berschrift3Zchn">
    <w:name w:val="Überschrift 3 Zchn"/>
    <w:basedOn w:val="Absatz-Standardschriftart"/>
    <w:link w:val="berschrift3"/>
    <w:rsid w:val="002321F5"/>
    <w:rPr>
      <w:rFonts w:ascii="Times New Roman" w:eastAsiaTheme="minorEastAsia" w:hAnsi="Times New Roman" w:cs="Times New Roman"/>
      <w:b/>
      <w:snapToGrid w:val="0"/>
      <w:szCs w:val="20"/>
    </w:rPr>
  </w:style>
  <w:style w:type="character" w:customStyle="1" w:styleId="berschrift4Zchn">
    <w:name w:val="Überschrift 4 Zchn"/>
    <w:basedOn w:val="Absatz-Standardschriftart"/>
    <w:link w:val="berschrift4"/>
    <w:rsid w:val="002321F5"/>
    <w:rPr>
      <w:rFonts w:ascii="Times New Roman" w:eastAsiaTheme="minorEastAsia" w:hAnsi="Times New Roman" w:cs="Times New Roman"/>
      <w:b/>
      <w:snapToGrid w:val="0"/>
      <w:szCs w:val="20"/>
    </w:rPr>
  </w:style>
  <w:style w:type="character" w:customStyle="1" w:styleId="berschrift5Zchn">
    <w:name w:val="Überschrift 5 Zchn"/>
    <w:basedOn w:val="Absatz-Standardschriftart"/>
    <w:link w:val="berschrift5"/>
    <w:rsid w:val="002321F5"/>
    <w:rPr>
      <w:rFonts w:ascii="Times New Roman" w:eastAsiaTheme="minorEastAsia" w:hAnsi="Times New Roman" w:cs="Times New Roman"/>
      <w:b/>
      <w:snapToGrid w:val="0"/>
      <w:szCs w:val="20"/>
    </w:rPr>
  </w:style>
  <w:style w:type="character" w:customStyle="1" w:styleId="berschrift6Zchn">
    <w:name w:val="Überschrift 6 Zchn"/>
    <w:basedOn w:val="Absatz-Standardschriftart"/>
    <w:link w:val="berschrift6"/>
    <w:rsid w:val="002321F5"/>
    <w:rPr>
      <w:rFonts w:ascii="Times New Roman" w:eastAsiaTheme="minorEastAsia" w:hAnsi="Times New Roman" w:cs="Times New Roman"/>
      <w:b/>
      <w:snapToGrid w:val="0"/>
      <w:szCs w:val="20"/>
    </w:rPr>
  </w:style>
  <w:style w:type="character" w:customStyle="1" w:styleId="berschrift7Zchn">
    <w:name w:val="Überschrift 7 Zchn"/>
    <w:basedOn w:val="Absatz-Standardschriftart"/>
    <w:link w:val="berschrift7"/>
    <w:rsid w:val="002321F5"/>
    <w:rPr>
      <w:rFonts w:ascii="Times New Roman" w:eastAsiaTheme="minorEastAsia" w:hAnsi="Times New Roman" w:cs="Times New Roman"/>
      <w:b/>
      <w:snapToGrid w:val="0"/>
      <w:szCs w:val="20"/>
    </w:rPr>
  </w:style>
  <w:style w:type="character" w:customStyle="1" w:styleId="berschrift8Zchn">
    <w:name w:val="Überschrift 8 Zchn"/>
    <w:basedOn w:val="Absatz-Standardschriftart"/>
    <w:link w:val="berschrift8"/>
    <w:rsid w:val="002321F5"/>
    <w:rPr>
      <w:rFonts w:ascii="Times New Roman" w:eastAsiaTheme="minorEastAsia" w:hAnsi="Times New Roman" w:cs="Times New Roman"/>
      <w:b/>
      <w:snapToGrid w:val="0"/>
      <w:szCs w:val="20"/>
    </w:rPr>
  </w:style>
  <w:style w:type="character" w:customStyle="1" w:styleId="berschrift9Zchn">
    <w:name w:val="Überschrift 9 Zchn"/>
    <w:basedOn w:val="Absatz-Standardschriftart"/>
    <w:link w:val="berschrift9"/>
    <w:rsid w:val="002321F5"/>
    <w:rPr>
      <w:rFonts w:ascii="Times New Roman" w:eastAsiaTheme="minorEastAsia" w:hAnsi="Times New Roman" w:cs="Times New Roman"/>
      <w:b/>
      <w:snapToGrid w:val="0"/>
      <w:szCs w:val="20"/>
    </w:rPr>
  </w:style>
  <w:style w:type="paragraph" w:styleId="Listenabsatz">
    <w:name w:val="List Paragraph"/>
    <w:basedOn w:val="Standard"/>
    <w:uiPriority w:val="34"/>
    <w:qFormat/>
    <w:rsid w:val="002321F5"/>
    <w:pPr>
      <w:ind w:left="720"/>
      <w:contextualSpacing/>
    </w:pPr>
  </w:style>
  <w:style w:type="table" w:styleId="Tabellenraster">
    <w:name w:val="Table Grid"/>
    <w:basedOn w:val="NormaleTabelle"/>
    <w:rsid w:val="002321F5"/>
    <w:pPr>
      <w:tabs>
        <w:tab w:val="left" w:pos="360"/>
        <w:tab w:val="left" w:pos="720"/>
        <w:tab w:val="left" w:pos="1080"/>
      </w:tabs>
      <w:spacing w:after="0" w:line="240" w:lineRule="auto"/>
      <w:jc w:val="both"/>
    </w:pPr>
    <w:rPr>
      <w:rFonts w:ascii="Times New Roman" w:eastAsiaTheme="minorEastAsia" w:hAnsi="Times New Roman" w:cs="Times New Roman"/>
      <w:sz w:val="20"/>
      <w:szCs w:val="20"/>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ett">
    <w:name w:val="Strong"/>
    <w:basedOn w:val="Absatz-Standardschriftart"/>
    <w:qFormat/>
    <w:rsid w:val="002321F5"/>
    <w:rPr>
      <w:b/>
      <w:bCs/>
      <w:i w:val="0"/>
      <w:iCs w:val="0"/>
    </w:rPr>
  </w:style>
  <w:style w:type="paragraph" w:styleId="KeinLeerraum">
    <w:name w:val="No Spacing"/>
    <w:uiPriority w:val="1"/>
    <w:qFormat/>
    <w:rsid w:val="002321F5"/>
    <w:pPr>
      <w:spacing w:after="0" w:line="240" w:lineRule="auto"/>
    </w:pPr>
  </w:style>
  <w:style w:type="paragraph" w:styleId="Sprechblasentext">
    <w:name w:val="Balloon Text"/>
    <w:basedOn w:val="Standard"/>
    <w:link w:val="SprechblasentextZchn"/>
    <w:uiPriority w:val="99"/>
    <w:semiHidden/>
    <w:unhideWhenUsed/>
    <w:rsid w:val="002321F5"/>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321F5"/>
    <w:rPr>
      <w:rFonts w:ascii="Tahoma" w:eastAsia="Times New Roman" w:hAnsi="Tahoma" w:cs="Tahoma"/>
      <w:sz w:val="16"/>
      <w:szCs w:val="16"/>
    </w:rPr>
  </w:style>
  <w:style w:type="character" w:styleId="Kommentarzeichen">
    <w:name w:val="annotation reference"/>
    <w:basedOn w:val="Absatz-Standardschriftart"/>
    <w:uiPriority w:val="99"/>
    <w:semiHidden/>
    <w:unhideWhenUsed/>
    <w:rsid w:val="009801FC"/>
    <w:rPr>
      <w:sz w:val="16"/>
      <w:szCs w:val="16"/>
    </w:rPr>
  </w:style>
  <w:style w:type="paragraph" w:styleId="Kommentartext">
    <w:name w:val="annotation text"/>
    <w:basedOn w:val="Standard"/>
    <w:link w:val="KommentartextZchn"/>
    <w:uiPriority w:val="99"/>
    <w:semiHidden/>
    <w:unhideWhenUsed/>
    <w:rsid w:val="009801FC"/>
    <w:rPr>
      <w:sz w:val="20"/>
      <w:szCs w:val="20"/>
    </w:rPr>
  </w:style>
  <w:style w:type="character" w:customStyle="1" w:styleId="KommentartextZchn">
    <w:name w:val="Kommentartext Zchn"/>
    <w:basedOn w:val="Absatz-Standardschriftart"/>
    <w:link w:val="Kommentartext"/>
    <w:uiPriority w:val="99"/>
    <w:semiHidden/>
    <w:rsid w:val="009801FC"/>
    <w:rPr>
      <w:rFonts w:ascii="Times New Roman" w:eastAsia="Times New Roman" w:hAnsi="Times New Roman" w:cs="Times New Roman"/>
      <w:sz w:val="20"/>
      <w:szCs w:val="20"/>
    </w:rPr>
  </w:style>
  <w:style w:type="paragraph" w:styleId="Kommentarthema">
    <w:name w:val="annotation subject"/>
    <w:basedOn w:val="Kommentartext"/>
    <w:next w:val="Kommentartext"/>
    <w:link w:val="KommentarthemaZchn"/>
    <w:uiPriority w:val="99"/>
    <w:semiHidden/>
    <w:unhideWhenUsed/>
    <w:rsid w:val="009801FC"/>
    <w:rPr>
      <w:b/>
      <w:bCs/>
    </w:rPr>
  </w:style>
  <w:style w:type="character" w:customStyle="1" w:styleId="KommentarthemaZchn">
    <w:name w:val="Kommentarthema Zchn"/>
    <w:basedOn w:val="KommentartextZchn"/>
    <w:link w:val="Kommentarthema"/>
    <w:uiPriority w:val="99"/>
    <w:semiHidden/>
    <w:rsid w:val="009801FC"/>
    <w:rPr>
      <w:rFonts w:ascii="Times New Roman" w:eastAsia="Times New Roman" w:hAnsi="Times New Roman" w:cs="Times New Roman"/>
      <w:b/>
      <w:bCs/>
      <w:sz w:val="20"/>
      <w:szCs w:val="20"/>
    </w:rPr>
  </w:style>
  <w:style w:type="character" w:styleId="Platzhaltertext">
    <w:name w:val="Placeholder Text"/>
    <w:basedOn w:val="Absatz-Standardschriftart"/>
    <w:uiPriority w:val="99"/>
    <w:semiHidden/>
    <w:rsid w:val="001744DD"/>
    <w:rPr>
      <w:color w:val="808080"/>
    </w:rPr>
  </w:style>
  <w:style w:type="paragraph" w:styleId="Aufzhlungszeichen">
    <w:name w:val="List Bullet"/>
    <w:basedOn w:val="Standard"/>
    <w:uiPriority w:val="99"/>
    <w:unhideWhenUsed/>
    <w:rsid w:val="001F598B"/>
    <w:pPr>
      <w:numPr>
        <w:numId w:val="3"/>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321F5"/>
    <w:pPr>
      <w:spacing w:after="0" w:line="240" w:lineRule="auto"/>
    </w:pPr>
    <w:rPr>
      <w:rFonts w:ascii="Times New Roman" w:eastAsia="Times New Roman" w:hAnsi="Times New Roman" w:cs="Times New Roman"/>
      <w:sz w:val="24"/>
      <w:szCs w:val="24"/>
    </w:rPr>
  </w:style>
  <w:style w:type="paragraph" w:styleId="berschrift1">
    <w:name w:val="heading 1"/>
    <w:basedOn w:val="Standard"/>
    <w:next w:val="Standard"/>
    <w:link w:val="berschrift1Zchn"/>
    <w:qFormat/>
    <w:rsid w:val="002321F5"/>
    <w:pPr>
      <w:keepNext/>
      <w:numPr>
        <w:numId w:val="1"/>
      </w:numPr>
      <w:tabs>
        <w:tab w:val="left" w:pos="720"/>
        <w:tab w:val="left" w:pos="1080"/>
      </w:tabs>
      <w:suppressAutoHyphens/>
      <w:spacing w:before="240" w:after="120"/>
      <w:outlineLvl w:val="0"/>
    </w:pPr>
    <w:rPr>
      <w:rFonts w:eastAsiaTheme="minorEastAsia"/>
      <w:b/>
      <w:caps/>
      <w:snapToGrid w:val="0"/>
      <w:sz w:val="22"/>
      <w:szCs w:val="20"/>
    </w:rPr>
  </w:style>
  <w:style w:type="paragraph" w:styleId="berschrift2">
    <w:name w:val="heading 2"/>
    <w:basedOn w:val="Standard"/>
    <w:next w:val="Standard"/>
    <w:link w:val="berschrift2Zchn"/>
    <w:qFormat/>
    <w:rsid w:val="002321F5"/>
    <w:pPr>
      <w:keepNext/>
      <w:numPr>
        <w:ilvl w:val="1"/>
        <w:numId w:val="1"/>
      </w:numPr>
      <w:tabs>
        <w:tab w:val="left" w:pos="720"/>
        <w:tab w:val="left" w:pos="1080"/>
      </w:tabs>
      <w:suppressAutoHyphens/>
      <w:spacing w:before="240" w:after="120"/>
      <w:ind w:left="662" w:hanging="662"/>
      <w:outlineLvl w:val="1"/>
    </w:pPr>
    <w:rPr>
      <w:rFonts w:eastAsiaTheme="minorEastAsia"/>
      <w:b/>
      <w:snapToGrid w:val="0"/>
      <w:sz w:val="22"/>
      <w:szCs w:val="20"/>
    </w:rPr>
  </w:style>
  <w:style w:type="paragraph" w:styleId="berschrift3">
    <w:name w:val="heading 3"/>
    <w:basedOn w:val="Standard"/>
    <w:next w:val="Standard"/>
    <w:link w:val="berschrift3Zchn"/>
    <w:qFormat/>
    <w:rsid w:val="002321F5"/>
    <w:pPr>
      <w:keepNext/>
      <w:numPr>
        <w:ilvl w:val="2"/>
        <w:numId w:val="1"/>
      </w:numPr>
      <w:tabs>
        <w:tab w:val="left" w:pos="540"/>
      </w:tabs>
      <w:suppressAutoHyphens/>
      <w:spacing w:before="240" w:after="240"/>
      <w:ind w:hanging="810"/>
      <w:outlineLvl w:val="2"/>
    </w:pPr>
    <w:rPr>
      <w:rFonts w:eastAsiaTheme="minorEastAsia"/>
      <w:b/>
      <w:snapToGrid w:val="0"/>
      <w:sz w:val="22"/>
      <w:szCs w:val="20"/>
    </w:rPr>
  </w:style>
  <w:style w:type="paragraph" w:styleId="berschrift4">
    <w:name w:val="heading 4"/>
    <w:basedOn w:val="Standard"/>
    <w:next w:val="Standard"/>
    <w:link w:val="berschrift4Zchn"/>
    <w:qFormat/>
    <w:rsid w:val="002321F5"/>
    <w:pPr>
      <w:keepNext/>
      <w:numPr>
        <w:ilvl w:val="3"/>
        <w:numId w:val="1"/>
      </w:numPr>
      <w:tabs>
        <w:tab w:val="left" w:pos="720"/>
      </w:tabs>
      <w:suppressAutoHyphens/>
      <w:spacing w:before="240" w:after="240"/>
      <w:outlineLvl w:val="3"/>
    </w:pPr>
    <w:rPr>
      <w:rFonts w:eastAsiaTheme="minorEastAsia"/>
      <w:b/>
      <w:snapToGrid w:val="0"/>
      <w:sz w:val="22"/>
      <w:szCs w:val="20"/>
    </w:rPr>
  </w:style>
  <w:style w:type="paragraph" w:styleId="berschrift5">
    <w:name w:val="heading 5"/>
    <w:basedOn w:val="Standard"/>
    <w:next w:val="Standard"/>
    <w:link w:val="berschrift5Zchn"/>
    <w:qFormat/>
    <w:rsid w:val="002321F5"/>
    <w:pPr>
      <w:keepNext/>
      <w:numPr>
        <w:ilvl w:val="4"/>
        <w:numId w:val="1"/>
      </w:numPr>
      <w:tabs>
        <w:tab w:val="left" w:pos="864"/>
      </w:tabs>
      <w:suppressAutoHyphens/>
      <w:spacing w:before="240" w:after="240"/>
      <w:outlineLvl w:val="4"/>
    </w:pPr>
    <w:rPr>
      <w:rFonts w:eastAsiaTheme="minorEastAsia"/>
      <w:b/>
      <w:snapToGrid w:val="0"/>
      <w:sz w:val="22"/>
      <w:szCs w:val="20"/>
    </w:rPr>
  </w:style>
  <w:style w:type="paragraph" w:styleId="berschrift6">
    <w:name w:val="heading 6"/>
    <w:basedOn w:val="Standard"/>
    <w:next w:val="Standard"/>
    <w:link w:val="berschrift6Zchn"/>
    <w:qFormat/>
    <w:rsid w:val="002321F5"/>
    <w:pPr>
      <w:keepNext/>
      <w:numPr>
        <w:ilvl w:val="5"/>
        <w:numId w:val="1"/>
      </w:numPr>
      <w:tabs>
        <w:tab w:val="left" w:pos="1008"/>
      </w:tabs>
      <w:suppressAutoHyphens/>
      <w:spacing w:before="240" w:after="240"/>
      <w:outlineLvl w:val="5"/>
    </w:pPr>
    <w:rPr>
      <w:rFonts w:eastAsiaTheme="minorEastAsia"/>
      <w:b/>
      <w:snapToGrid w:val="0"/>
      <w:sz w:val="22"/>
      <w:szCs w:val="20"/>
    </w:rPr>
  </w:style>
  <w:style w:type="paragraph" w:styleId="berschrift7">
    <w:name w:val="heading 7"/>
    <w:basedOn w:val="Standard"/>
    <w:next w:val="Standard"/>
    <w:link w:val="berschrift7Zchn"/>
    <w:qFormat/>
    <w:rsid w:val="002321F5"/>
    <w:pPr>
      <w:keepNext/>
      <w:numPr>
        <w:ilvl w:val="6"/>
        <w:numId w:val="1"/>
      </w:numPr>
      <w:tabs>
        <w:tab w:val="left" w:pos="1152"/>
      </w:tabs>
      <w:suppressAutoHyphens/>
      <w:spacing w:before="240" w:after="240"/>
      <w:outlineLvl w:val="6"/>
    </w:pPr>
    <w:rPr>
      <w:rFonts w:eastAsiaTheme="minorEastAsia"/>
      <w:b/>
      <w:snapToGrid w:val="0"/>
      <w:sz w:val="22"/>
      <w:szCs w:val="20"/>
    </w:rPr>
  </w:style>
  <w:style w:type="paragraph" w:styleId="berschrift8">
    <w:name w:val="heading 8"/>
    <w:basedOn w:val="Standard"/>
    <w:next w:val="Standard"/>
    <w:link w:val="berschrift8Zchn"/>
    <w:qFormat/>
    <w:rsid w:val="002321F5"/>
    <w:pPr>
      <w:keepNext/>
      <w:numPr>
        <w:ilvl w:val="7"/>
        <w:numId w:val="1"/>
      </w:numPr>
      <w:tabs>
        <w:tab w:val="left" w:pos="1296"/>
      </w:tabs>
      <w:suppressAutoHyphens/>
      <w:spacing w:before="240" w:after="240"/>
      <w:outlineLvl w:val="7"/>
    </w:pPr>
    <w:rPr>
      <w:rFonts w:eastAsiaTheme="minorEastAsia"/>
      <w:b/>
      <w:snapToGrid w:val="0"/>
      <w:sz w:val="22"/>
      <w:szCs w:val="20"/>
    </w:rPr>
  </w:style>
  <w:style w:type="paragraph" w:styleId="berschrift9">
    <w:name w:val="heading 9"/>
    <w:basedOn w:val="Standard"/>
    <w:next w:val="Standard"/>
    <w:link w:val="berschrift9Zchn"/>
    <w:qFormat/>
    <w:rsid w:val="002321F5"/>
    <w:pPr>
      <w:keepNext/>
      <w:numPr>
        <w:ilvl w:val="8"/>
        <w:numId w:val="1"/>
      </w:numPr>
      <w:tabs>
        <w:tab w:val="left" w:pos="1440"/>
      </w:tabs>
      <w:suppressAutoHyphens/>
      <w:spacing w:before="240" w:after="240"/>
      <w:outlineLvl w:val="8"/>
    </w:pPr>
    <w:rPr>
      <w:rFonts w:eastAsiaTheme="minorEastAsia"/>
      <w:b/>
      <w:snapToGrid w:val="0"/>
      <w:sz w:val="22"/>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2321F5"/>
    <w:rPr>
      <w:rFonts w:ascii="Times New Roman" w:eastAsiaTheme="minorEastAsia" w:hAnsi="Times New Roman" w:cs="Times New Roman"/>
      <w:b/>
      <w:caps/>
      <w:snapToGrid w:val="0"/>
      <w:szCs w:val="20"/>
    </w:rPr>
  </w:style>
  <w:style w:type="character" w:customStyle="1" w:styleId="berschrift2Zchn">
    <w:name w:val="Überschrift 2 Zchn"/>
    <w:basedOn w:val="Absatz-Standardschriftart"/>
    <w:link w:val="berschrift2"/>
    <w:rsid w:val="002321F5"/>
    <w:rPr>
      <w:rFonts w:ascii="Times New Roman" w:eastAsiaTheme="minorEastAsia" w:hAnsi="Times New Roman" w:cs="Times New Roman"/>
      <w:b/>
      <w:snapToGrid w:val="0"/>
      <w:szCs w:val="20"/>
    </w:rPr>
  </w:style>
  <w:style w:type="character" w:customStyle="1" w:styleId="berschrift3Zchn">
    <w:name w:val="Überschrift 3 Zchn"/>
    <w:basedOn w:val="Absatz-Standardschriftart"/>
    <w:link w:val="berschrift3"/>
    <w:rsid w:val="002321F5"/>
    <w:rPr>
      <w:rFonts w:ascii="Times New Roman" w:eastAsiaTheme="minorEastAsia" w:hAnsi="Times New Roman" w:cs="Times New Roman"/>
      <w:b/>
      <w:snapToGrid w:val="0"/>
      <w:szCs w:val="20"/>
    </w:rPr>
  </w:style>
  <w:style w:type="character" w:customStyle="1" w:styleId="berschrift4Zchn">
    <w:name w:val="Überschrift 4 Zchn"/>
    <w:basedOn w:val="Absatz-Standardschriftart"/>
    <w:link w:val="berschrift4"/>
    <w:rsid w:val="002321F5"/>
    <w:rPr>
      <w:rFonts w:ascii="Times New Roman" w:eastAsiaTheme="minorEastAsia" w:hAnsi="Times New Roman" w:cs="Times New Roman"/>
      <w:b/>
      <w:snapToGrid w:val="0"/>
      <w:szCs w:val="20"/>
    </w:rPr>
  </w:style>
  <w:style w:type="character" w:customStyle="1" w:styleId="berschrift5Zchn">
    <w:name w:val="Überschrift 5 Zchn"/>
    <w:basedOn w:val="Absatz-Standardschriftart"/>
    <w:link w:val="berschrift5"/>
    <w:rsid w:val="002321F5"/>
    <w:rPr>
      <w:rFonts w:ascii="Times New Roman" w:eastAsiaTheme="minorEastAsia" w:hAnsi="Times New Roman" w:cs="Times New Roman"/>
      <w:b/>
      <w:snapToGrid w:val="0"/>
      <w:szCs w:val="20"/>
    </w:rPr>
  </w:style>
  <w:style w:type="character" w:customStyle="1" w:styleId="berschrift6Zchn">
    <w:name w:val="Überschrift 6 Zchn"/>
    <w:basedOn w:val="Absatz-Standardschriftart"/>
    <w:link w:val="berschrift6"/>
    <w:rsid w:val="002321F5"/>
    <w:rPr>
      <w:rFonts w:ascii="Times New Roman" w:eastAsiaTheme="minorEastAsia" w:hAnsi="Times New Roman" w:cs="Times New Roman"/>
      <w:b/>
      <w:snapToGrid w:val="0"/>
      <w:szCs w:val="20"/>
    </w:rPr>
  </w:style>
  <w:style w:type="character" w:customStyle="1" w:styleId="berschrift7Zchn">
    <w:name w:val="Überschrift 7 Zchn"/>
    <w:basedOn w:val="Absatz-Standardschriftart"/>
    <w:link w:val="berschrift7"/>
    <w:rsid w:val="002321F5"/>
    <w:rPr>
      <w:rFonts w:ascii="Times New Roman" w:eastAsiaTheme="minorEastAsia" w:hAnsi="Times New Roman" w:cs="Times New Roman"/>
      <w:b/>
      <w:snapToGrid w:val="0"/>
      <w:szCs w:val="20"/>
    </w:rPr>
  </w:style>
  <w:style w:type="character" w:customStyle="1" w:styleId="berschrift8Zchn">
    <w:name w:val="Überschrift 8 Zchn"/>
    <w:basedOn w:val="Absatz-Standardschriftart"/>
    <w:link w:val="berschrift8"/>
    <w:rsid w:val="002321F5"/>
    <w:rPr>
      <w:rFonts w:ascii="Times New Roman" w:eastAsiaTheme="minorEastAsia" w:hAnsi="Times New Roman" w:cs="Times New Roman"/>
      <w:b/>
      <w:snapToGrid w:val="0"/>
      <w:szCs w:val="20"/>
    </w:rPr>
  </w:style>
  <w:style w:type="character" w:customStyle="1" w:styleId="berschrift9Zchn">
    <w:name w:val="Überschrift 9 Zchn"/>
    <w:basedOn w:val="Absatz-Standardschriftart"/>
    <w:link w:val="berschrift9"/>
    <w:rsid w:val="002321F5"/>
    <w:rPr>
      <w:rFonts w:ascii="Times New Roman" w:eastAsiaTheme="minorEastAsia" w:hAnsi="Times New Roman" w:cs="Times New Roman"/>
      <w:b/>
      <w:snapToGrid w:val="0"/>
      <w:szCs w:val="20"/>
    </w:rPr>
  </w:style>
  <w:style w:type="paragraph" w:styleId="Listenabsatz">
    <w:name w:val="List Paragraph"/>
    <w:basedOn w:val="Standard"/>
    <w:uiPriority w:val="34"/>
    <w:qFormat/>
    <w:rsid w:val="002321F5"/>
    <w:pPr>
      <w:ind w:left="720"/>
      <w:contextualSpacing/>
    </w:pPr>
  </w:style>
  <w:style w:type="table" w:styleId="Tabellenraster">
    <w:name w:val="Table Grid"/>
    <w:basedOn w:val="NormaleTabelle"/>
    <w:rsid w:val="002321F5"/>
    <w:pPr>
      <w:tabs>
        <w:tab w:val="left" w:pos="360"/>
        <w:tab w:val="left" w:pos="720"/>
        <w:tab w:val="left" w:pos="1080"/>
      </w:tabs>
      <w:spacing w:after="0" w:line="240" w:lineRule="auto"/>
      <w:jc w:val="both"/>
    </w:pPr>
    <w:rPr>
      <w:rFonts w:ascii="Times New Roman" w:eastAsiaTheme="minorEastAsia" w:hAnsi="Times New Roman" w:cs="Times New Roman"/>
      <w:sz w:val="20"/>
      <w:szCs w:val="20"/>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ett">
    <w:name w:val="Strong"/>
    <w:basedOn w:val="Absatz-Standardschriftart"/>
    <w:qFormat/>
    <w:rsid w:val="002321F5"/>
    <w:rPr>
      <w:b/>
      <w:bCs/>
      <w:i w:val="0"/>
      <w:iCs w:val="0"/>
    </w:rPr>
  </w:style>
  <w:style w:type="paragraph" w:styleId="KeinLeerraum">
    <w:name w:val="No Spacing"/>
    <w:uiPriority w:val="1"/>
    <w:qFormat/>
    <w:rsid w:val="002321F5"/>
    <w:pPr>
      <w:spacing w:after="0" w:line="240" w:lineRule="auto"/>
    </w:pPr>
  </w:style>
  <w:style w:type="paragraph" w:styleId="Sprechblasentext">
    <w:name w:val="Balloon Text"/>
    <w:basedOn w:val="Standard"/>
    <w:link w:val="SprechblasentextZchn"/>
    <w:uiPriority w:val="99"/>
    <w:semiHidden/>
    <w:unhideWhenUsed/>
    <w:rsid w:val="002321F5"/>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321F5"/>
    <w:rPr>
      <w:rFonts w:ascii="Tahoma" w:eastAsia="Times New Roman" w:hAnsi="Tahoma" w:cs="Tahoma"/>
      <w:sz w:val="16"/>
      <w:szCs w:val="16"/>
    </w:rPr>
  </w:style>
  <w:style w:type="character" w:styleId="Kommentarzeichen">
    <w:name w:val="annotation reference"/>
    <w:basedOn w:val="Absatz-Standardschriftart"/>
    <w:uiPriority w:val="99"/>
    <w:semiHidden/>
    <w:unhideWhenUsed/>
    <w:rsid w:val="009801FC"/>
    <w:rPr>
      <w:sz w:val="16"/>
      <w:szCs w:val="16"/>
    </w:rPr>
  </w:style>
  <w:style w:type="paragraph" w:styleId="Kommentartext">
    <w:name w:val="annotation text"/>
    <w:basedOn w:val="Standard"/>
    <w:link w:val="KommentartextZchn"/>
    <w:uiPriority w:val="99"/>
    <w:semiHidden/>
    <w:unhideWhenUsed/>
    <w:rsid w:val="009801FC"/>
    <w:rPr>
      <w:sz w:val="20"/>
      <w:szCs w:val="20"/>
    </w:rPr>
  </w:style>
  <w:style w:type="character" w:customStyle="1" w:styleId="KommentartextZchn">
    <w:name w:val="Kommentartext Zchn"/>
    <w:basedOn w:val="Absatz-Standardschriftart"/>
    <w:link w:val="Kommentartext"/>
    <w:uiPriority w:val="99"/>
    <w:semiHidden/>
    <w:rsid w:val="009801FC"/>
    <w:rPr>
      <w:rFonts w:ascii="Times New Roman" w:eastAsia="Times New Roman" w:hAnsi="Times New Roman" w:cs="Times New Roman"/>
      <w:sz w:val="20"/>
      <w:szCs w:val="20"/>
    </w:rPr>
  </w:style>
  <w:style w:type="paragraph" w:styleId="Kommentarthema">
    <w:name w:val="annotation subject"/>
    <w:basedOn w:val="Kommentartext"/>
    <w:next w:val="Kommentartext"/>
    <w:link w:val="KommentarthemaZchn"/>
    <w:uiPriority w:val="99"/>
    <w:semiHidden/>
    <w:unhideWhenUsed/>
    <w:rsid w:val="009801FC"/>
    <w:rPr>
      <w:b/>
      <w:bCs/>
    </w:rPr>
  </w:style>
  <w:style w:type="character" w:customStyle="1" w:styleId="KommentarthemaZchn">
    <w:name w:val="Kommentarthema Zchn"/>
    <w:basedOn w:val="KommentartextZchn"/>
    <w:link w:val="Kommentarthema"/>
    <w:uiPriority w:val="99"/>
    <w:semiHidden/>
    <w:rsid w:val="009801FC"/>
    <w:rPr>
      <w:rFonts w:ascii="Times New Roman" w:eastAsia="Times New Roman" w:hAnsi="Times New Roman" w:cs="Times New Roman"/>
      <w:b/>
      <w:bCs/>
      <w:sz w:val="20"/>
      <w:szCs w:val="20"/>
    </w:rPr>
  </w:style>
  <w:style w:type="character" w:styleId="Platzhaltertext">
    <w:name w:val="Placeholder Text"/>
    <w:basedOn w:val="Absatz-Standardschriftart"/>
    <w:uiPriority w:val="99"/>
    <w:semiHidden/>
    <w:rsid w:val="001744DD"/>
    <w:rPr>
      <w:color w:val="808080"/>
    </w:rPr>
  </w:style>
  <w:style w:type="paragraph" w:styleId="Aufzhlungszeichen">
    <w:name w:val="List Bullet"/>
    <w:basedOn w:val="Standard"/>
    <w:uiPriority w:val="99"/>
    <w:unhideWhenUsed/>
    <w:rsid w:val="001F598B"/>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microsoft.com/office/2007/relationships/stylesWithEffects" Target="stylesWithEffect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2077</Words>
  <Characters>10514</Characters>
  <Application>Microsoft Office Word</Application>
  <DocSecurity>0</DocSecurity>
  <Lines>233</Lines>
  <Paragraphs>123</Paragraphs>
  <ScaleCrop>false</ScaleCrop>
  <HeadingPairs>
    <vt:vector size="2" baseType="variant">
      <vt:variant>
        <vt:lpstr>Titel</vt:lpstr>
      </vt:variant>
      <vt:variant>
        <vt:i4>1</vt:i4>
      </vt:variant>
    </vt:vector>
  </HeadingPairs>
  <TitlesOfParts>
    <vt:vector size="1" baseType="lpstr">
      <vt:lpstr/>
    </vt:vector>
  </TitlesOfParts>
  <Company>UFZ</Company>
  <LinksUpToDate>false</LinksUpToDate>
  <CharactersWithSpaces>12468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Janssen</dc:creator>
  <cp:lastModifiedBy>Felix John</cp:lastModifiedBy>
  <cp:revision>3</cp:revision>
  <dcterms:created xsi:type="dcterms:W3CDTF">2017-07-05T12:23:00Z</dcterms:created>
  <dcterms:modified xsi:type="dcterms:W3CDTF">2017-07-05T14:07:00Z</dcterms:modified>
</cp:coreProperties>
</file>